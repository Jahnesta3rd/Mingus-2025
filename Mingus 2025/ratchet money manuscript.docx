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B72C5" w14:textId="10F7EB7B" w:rsidR="00070E8A" w:rsidRDefault="00BA6BCF" w:rsidP="001A4351">
      <w:pPr>
        <w:pStyle w:val="Title"/>
        <w:tabs>
          <w:tab w:val="center" w:pos="4320"/>
        </w:tabs>
        <w:jc w:val="center"/>
      </w:pPr>
      <w:r>
        <w:t>financial wellness</w:t>
      </w:r>
    </w:p>
    <w:p w14:paraId="4CDEFC95" w14:textId="69013D63" w:rsidR="00070E8A" w:rsidRDefault="00BA6BCF" w:rsidP="001A4351">
      <w:pPr>
        <w:pStyle w:val="Subtitle"/>
        <w:jc w:val="center"/>
      </w:pPr>
      <w:del w:id="0" w:author="Michael S" w:date="2024-01-22T10:15:00Z">
        <w:r w:rsidDel="00CC709C">
          <w:delText>“</w:delText>
        </w:r>
      </w:del>
      <w:r>
        <w:t>Living your ultimate life</w:t>
      </w:r>
      <w:del w:id="1" w:author="Michael S" w:date="2024-01-22T10:15:00Z">
        <w:r w:rsidDel="00CC709C">
          <w:delText>”</w:delText>
        </w:r>
      </w:del>
    </w:p>
    <w:p w14:paraId="218CB447" w14:textId="77777777" w:rsidR="00070E8A" w:rsidRDefault="00000000">
      <w:pPr>
        <w:pStyle w:val="Date"/>
      </w:pPr>
      <w:sdt>
        <w:sdtPr>
          <w:id w:val="-1626932318"/>
          <w:placeholder>
            <w:docPart w:val="B9F478A7299093429789C3F277096A8C"/>
          </w:placeholder>
          <w:temporary/>
          <w:showingPlcHdr/>
          <w15:appearance w15:val="hidden"/>
        </w:sdtPr>
        <w:sdtContent>
          <w:r w:rsidR="00BA6BCF">
            <w:t>Date</w:t>
          </w:r>
        </w:sdtContent>
      </w:sdt>
    </w:p>
    <w:p w14:paraId="4DBC360E" w14:textId="77777777" w:rsidR="00CC709C" w:rsidRDefault="00CC709C">
      <w:pPr>
        <w:rPr>
          <w:ins w:id="2" w:author="Michael S" w:date="2024-01-22T10:15:00Z"/>
          <w:rFonts w:asciiTheme="majorHAnsi" w:eastAsiaTheme="majorEastAsia" w:hAnsiTheme="majorHAnsi" w:cstheme="majorBidi"/>
          <w:caps/>
          <w:sz w:val="44"/>
          <w:szCs w:val="32"/>
        </w:rPr>
      </w:pPr>
      <w:ins w:id="3" w:author="Michael S" w:date="2024-01-22T10:15:00Z">
        <w:r>
          <w:br w:type="page"/>
        </w:r>
      </w:ins>
    </w:p>
    <w:p w14:paraId="2DECBA99" w14:textId="56386D0C" w:rsidR="00070E8A" w:rsidRDefault="00BA6BCF">
      <w:pPr>
        <w:pStyle w:val="Heading1"/>
      </w:pPr>
      <w:r>
        <w:lastRenderedPageBreak/>
        <w:t>Introduction</w:t>
      </w:r>
    </w:p>
    <w:p w14:paraId="6DBF38E6" w14:textId="76EE46C0" w:rsidR="00070E8A" w:rsidRDefault="0076153B" w:rsidP="00D8731A">
      <w:pPr>
        <w:pStyle w:val="Heading2"/>
      </w:pPr>
      <w:r>
        <w:t>“money isn’t everything, but it’s right up there with air”</w:t>
      </w:r>
    </w:p>
    <w:p w14:paraId="5BF6CE08" w14:textId="0FDA673E" w:rsidR="00070E8A" w:rsidRDefault="0076153B">
      <w:r>
        <w:t>That</w:t>
      </w:r>
      <w:del w:id="4" w:author="Michael S" w:date="2024-01-22T11:29:00Z">
        <w:r w:rsidDel="002B338A">
          <w:delText xml:space="preserve"> we </w:delText>
        </w:r>
      </w:del>
      <w:ins w:id="5" w:author="Michael S" w:date="2024-01-22T11:29:00Z">
        <w:r w:rsidR="002B338A">
          <w:t xml:space="preserve"> </w:t>
        </w:r>
      </w:ins>
      <w:ins w:id="6" w:author="Michael S" w:date="2024-01-22T11:30:00Z">
        <w:r w:rsidR="002B338A">
          <w:t>we</w:t>
        </w:r>
      </w:ins>
      <w:ins w:id="7" w:author="Michael S" w:date="2024-01-22T11:29:00Z">
        <w:r w:rsidR="002B338A">
          <w:t xml:space="preserve"> </w:t>
        </w:r>
      </w:ins>
      <w:r>
        <w:t>live each day constantly in search of the basics goes without question.</w:t>
      </w:r>
      <w:del w:id="8" w:author="Michael S" w:date="2024-01-22T11:29:00Z">
        <w:r w:rsidDel="002B338A">
          <w:delText xml:space="preserve"> We </w:delText>
        </w:r>
      </w:del>
      <w:ins w:id="9" w:author="Michael S" w:date="2024-01-22T11:29:00Z">
        <w:r w:rsidR="002B338A">
          <w:t xml:space="preserve"> </w:t>
        </w:r>
      </w:ins>
      <w:ins w:id="10" w:author="Michael S" w:date="2024-01-22T11:30:00Z">
        <w:r w:rsidR="002B338A">
          <w:t>We</w:t>
        </w:r>
      </w:ins>
      <w:ins w:id="11" w:author="Michael S" w:date="2024-01-22T11:29:00Z">
        <w:r w:rsidR="002B338A">
          <w:t xml:space="preserve"> </w:t>
        </w:r>
      </w:ins>
      <w:r>
        <w:t xml:space="preserve">all want </w:t>
      </w:r>
      <w:del w:id="12" w:author="Michael S" w:date="2024-01-22T10:16:00Z">
        <w:r w:rsidDel="004E3E50">
          <w:delText xml:space="preserve">to have </w:delText>
        </w:r>
      </w:del>
      <w:r>
        <w:t xml:space="preserve">a life filled with enough money </w:t>
      </w:r>
      <w:del w:id="13" w:author="Michael S" w:date="2024-01-22T11:30:00Z">
        <w:r w:rsidDel="002B338A">
          <w:delText>to do the</w:delText>
        </w:r>
      </w:del>
      <w:ins w:id="14" w:author="Michael S" w:date="2024-01-22T11:30:00Z">
        <w:r w:rsidR="002B338A">
          <w:t>for the</w:t>
        </w:r>
      </w:ins>
      <w:r>
        <w:t xml:space="preserve"> basics, some additional cash for the occasional splurge, and some left over so that</w:t>
      </w:r>
      <w:del w:id="15" w:author="Michael S" w:date="2024-01-22T11:29:00Z">
        <w:r w:rsidDel="002B338A">
          <w:delText xml:space="preserve"> we </w:delText>
        </w:r>
      </w:del>
      <w:ins w:id="16" w:author="Michael S" w:date="2024-01-22T11:29:00Z">
        <w:r w:rsidR="002B338A">
          <w:t xml:space="preserve"> </w:t>
        </w:r>
      </w:ins>
      <w:ins w:id="17" w:author="Michael S" w:date="2024-01-22T11:30:00Z">
        <w:r w:rsidR="002B338A">
          <w:t>we</w:t>
        </w:r>
      </w:ins>
      <w:ins w:id="18" w:author="Michael S" w:date="2024-01-22T11:29:00Z">
        <w:r w:rsidR="002B338A">
          <w:t xml:space="preserve"> </w:t>
        </w:r>
      </w:ins>
      <w:r>
        <w:t xml:space="preserve">don’t feel bad about buying things or going places that </w:t>
      </w:r>
      <w:del w:id="19" w:author="Michael S" w:date="2024-01-22T11:30:00Z">
        <w:r w:rsidDel="002B338A">
          <w:delText xml:space="preserve">were </w:delText>
        </w:r>
      </w:del>
      <w:ins w:id="20" w:author="Michael S" w:date="2024-01-22T11:30:00Z">
        <w:r w:rsidR="002B338A">
          <w:t xml:space="preserve">may be </w:t>
        </w:r>
      </w:ins>
      <w:r>
        <w:t xml:space="preserve">a bit of a stretch. </w:t>
      </w:r>
    </w:p>
    <w:p w14:paraId="0FDCC48D" w14:textId="646F6D0B" w:rsidR="0076153B" w:rsidRDefault="0076153B">
      <w:r>
        <w:t xml:space="preserve">Yet, each of </w:t>
      </w:r>
      <w:del w:id="21" w:author="Michael S" w:date="2024-01-22T10:17:00Z">
        <w:r w:rsidDel="00054C1D">
          <w:delText xml:space="preserve">those </w:delText>
        </w:r>
      </w:del>
      <w:ins w:id="22" w:author="Michael S" w:date="2024-01-22T10:17:00Z">
        <w:r w:rsidR="00054C1D">
          <w:t xml:space="preserve">these </w:t>
        </w:r>
      </w:ins>
      <w:r>
        <w:t xml:space="preserve">requirements </w:t>
      </w:r>
      <w:del w:id="23" w:author="Michael S" w:date="2024-01-22T10:17:00Z">
        <w:r w:rsidDel="00054C1D">
          <w:delText xml:space="preserve">listed above </w:delText>
        </w:r>
      </w:del>
      <w:r>
        <w:t xml:space="preserve">is based </w:t>
      </w:r>
      <w:del w:id="24" w:author="Michael S" w:date="2024-01-22T10:17:00Z">
        <w:r w:rsidDel="00A7161C">
          <w:delText xml:space="preserve">upon </w:delText>
        </w:r>
      </w:del>
      <w:ins w:id="25" w:author="Michael S" w:date="2024-01-22T10:17:00Z">
        <w:r w:rsidR="00A7161C">
          <w:t xml:space="preserve">on </w:t>
        </w:r>
      </w:ins>
      <w:r>
        <w:t>the sum of the decisions</w:t>
      </w:r>
      <w:del w:id="26" w:author="Michael S" w:date="2024-01-22T11:29:00Z">
        <w:r w:rsidDel="002B338A">
          <w:delText xml:space="preserve"> we </w:delText>
        </w:r>
      </w:del>
      <w:ins w:id="27" w:author="Michael S" w:date="2024-01-22T11:29:00Z">
        <w:r w:rsidR="002B338A">
          <w:t xml:space="preserve"> you </w:t>
        </w:r>
      </w:ins>
      <w:r>
        <w:t xml:space="preserve">have made leading up to that point. There is no escaping it. </w:t>
      </w:r>
      <w:del w:id="28" w:author="Michael S" w:date="2024-01-22T11:33:00Z">
        <w:r w:rsidDel="002B338A">
          <w:delText xml:space="preserve">Most of </w:delText>
        </w:r>
      </w:del>
      <w:del w:id="29" w:author="Michael S" w:date="2024-01-22T11:30:00Z">
        <w:r w:rsidDel="002B338A">
          <w:delText xml:space="preserve">us </w:delText>
        </w:r>
      </w:del>
      <w:del w:id="30" w:author="Michael S" w:date="2024-01-22T11:33:00Z">
        <w:r w:rsidDel="002B338A">
          <w:delText>have</w:delText>
        </w:r>
      </w:del>
      <w:ins w:id="31" w:author="Michael S" w:date="2024-01-22T11:33:00Z">
        <w:r w:rsidR="002B338A">
          <w:t>You’ve probably</w:t>
        </w:r>
      </w:ins>
      <w:r>
        <w:t xml:space="preserve"> known a moment or two when</w:t>
      </w:r>
      <w:del w:id="32" w:author="Michael S" w:date="2024-01-22T11:29:00Z">
        <w:r w:rsidDel="002B338A">
          <w:delText xml:space="preserve"> we </w:delText>
        </w:r>
      </w:del>
      <w:ins w:id="33" w:author="Michael S" w:date="2024-01-22T11:29:00Z">
        <w:r w:rsidR="002B338A">
          <w:t xml:space="preserve"> </w:t>
        </w:r>
      </w:ins>
      <w:ins w:id="34" w:author="Michael S" w:date="2024-01-22T11:30:00Z">
        <w:r w:rsidR="002B338A">
          <w:t>you</w:t>
        </w:r>
      </w:ins>
      <w:ins w:id="35" w:author="Michael S" w:date="2024-01-22T11:29:00Z">
        <w:r w:rsidR="002B338A">
          <w:t xml:space="preserve"> </w:t>
        </w:r>
      </w:ins>
      <w:del w:id="36" w:author="Michael S" w:date="2024-01-22T10:17:00Z">
        <w:r w:rsidDel="00A7161C">
          <w:delText xml:space="preserve">are </w:delText>
        </w:r>
      </w:del>
      <w:ins w:id="37" w:author="Michael S" w:date="2024-01-22T10:17:00Z">
        <w:r w:rsidR="00A7161C">
          <w:t xml:space="preserve">were </w:t>
        </w:r>
      </w:ins>
      <w:r>
        <w:t>about to purchase something</w:t>
      </w:r>
      <w:ins w:id="38" w:author="Michael S" w:date="2024-01-22T10:17:00Z">
        <w:r w:rsidR="00A7161C">
          <w:t>,</w:t>
        </w:r>
      </w:ins>
      <w:r>
        <w:t xml:space="preserve"> and </w:t>
      </w:r>
      <w:del w:id="39" w:author="Michael S" w:date="2024-01-22T10:17:00Z">
        <w:r w:rsidDel="00A7161C">
          <w:delText xml:space="preserve">feel </w:delText>
        </w:r>
      </w:del>
      <w:ins w:id="40" w:author="Michael S" w:date="2024-01-22T10:17:00Z">
        <w:r w:rsidR="00A7161C">
          <w:t xml:space="preserve">felt </w:t>
        </w:r>
      </w:ins>
      <w:r>
        <w:t xml:space="preserve">uneasy about it because the little voice in the back of </w:t>
      </w:r>
      <w:ins w:id="41" w:author="Michael S" w:date="2024-01-22T11:30:00Z">
        <w:r w:rsidR="002B338A">
          <w:t>y</w:t>
        </w:r>
      </w:ins>
      <w:r>
        <w:t xml:space="preserve">our mind </w:t>
      </w:r>
      <w:del w:id="42" w:author="Michael S" w:date="2024-01-22T10:18:00Z">
        <w:r w:rsidDel="00A7161C">
          <w:delText xml:space="preserve">is </w:delText>
        </w:r>
      </w:del>
      <w:ins w:id="43" w:author="Michael S" w:date="2024-01-22T10:18:00Z">
        <w:r w:rsidR="00A7161C">
          <w:t xml:space="preserve">was </w:t>
        </w:r>
      </w:ins>
      <w:r>
        <w:t xml:space="preserve">telling </w:t>
      </w:r>
      <w:del w:id="44" w:author="Michael S" w:date="2024-01-22T11:30:00Z">
        <w:r w:rsidDel="002B338A">
          <w:delText>us</w:delText>
        </w:r>
      </w:del>
      <w:ins w:id="45" w:author="Michael S" w:date="2024-01-22T11:30:00Z">
        <w:r w:rsidR="002B338A">
          <w:t>you</w:t>
        </w:r>
      </w:ins>
      <w:r>
        <w:t xml:space="preserve">, </w:t>
      </w:r>
      <w:r w:rsidR="0073444B">
        <w:t>“You</w:t>
      </w:r>
      <w:r>
        <w:t xml:space="preserve"> know you shouldn’t have taken care of everyone’s hookah the other night when you were out…”. </w:t>
      </w:r>
    </w:p>
    <w:p w14:paraId="6ADC5F24" w14:textId="64CDECA9" w:rsidR="0076153B" w:rsidDel="0013256C" w:rsidRDefault="0076153B">
      <w:pPr>
        <w:rPr>
          <w:del w:id="46" w:author="Michael S" w:date="2024-01-22T10:18:00Z"/>
        </w:rPr>
      </w:pPr>
      <w:r>
        <w:t xml:space="preserve">The entire </w:t>
      </w:r>
      <w:del w:id="47" w:author="Michael S" w:date="2024-01-22T10:18:00Z">
        <w:r w:rsidDel="0013256C">
          <w:delText xml:space="preserve">existence </w:delText>
        </w:r>
      </w:del>
      <w:ins w:id="48" w:author="Michael S" w:date="2024-01-22T10:18:00Z">
        <w:r w:rsidR="0013256C">
          <w:t xml:space="preserve">purpose </w:t>
        </w:r>
      </w:ins>
      <w:r>
        <w:t xml:space="preserve">of this app is to help you minimize the number of times that you have that feeling. </w:t>
      </w:r>
    </w:p>
    <w:p w14:paraId="676112BC" w14:textId="77777777" w:rsidR="0076153B" w:rsidRDefault="0076153B" w:rsidP="0013256C"/>
    <w:p w14:paraId="096C805D" w14:textId="44AB6450" w:rsidR="0076153B" w:rsidRDefault="0076153B" w:rsidP="0076153B">
      <w:pPr>
        <w:pStyle w:val="Heading1"/>
      </w:pPr>
      <w:r>
        <w:t>WHAT WE DO</w:t>
      </w:r>
    </w:p>
    <w:p w14:paraId="3329CA13" w14:textId="136A64E0" w:rsidR="0076153B" w:rsidRDefault="0076153B" w:rsidP="00D8731A">
      <w:pPr>
        <w:pStyle w:val="Heading2"/>
      </w:pPr>
      <w:r>
        <w:t>“</w:t>
      </w:r>
      <w:commentRangeStart w:id="49"/>
      <w:r>
        <w:t>financial wellness quote here</w:t>
      </w:r>
      <w:commentRangeEnd w:id="49"/>
      <w:r w:rsidR="0013256C">
        <w:rPr>
          <w:rStyle w:val="CommentReference"/>
          <w:rFonts w:asciiTheme="minorHAnsi" w:eastAsiaTheme="minorHAnsi" w:hAnsiTheme="minorHAnsi" w:cstheme="minorBidi"/>
          <w:b w:val="0"/>
          <w:caps w:val="0"/>
          <w:color w:val="483E41" w:themeColor="text2"/>
        </w:rPr>
        <w:commentReference w:id="49"/>
      </w:r>
      <w:r>
        <w:t>”</w:t>
      </w:r>
    </w:p>
    <w:p w14:paraId="0E9A7EC4" w14:textId="77777777" w:rsidR="003A388A" w:rsidRDefault="0076153B">
      <w:pPr>
        <w:rPr>
          <w:ins w:id="50" w:author="Michael S" w:date="2024-01-22T10:19:00Z"/>
        </w:rPr>
      </w:pPr>
      <w:r>
        <w:t>The Mingu$ team is dedicated to</w:t>
      </w:r>
      <w:ins w:id="51" w:author="Michael S" w:date="2024-01-22T10:19:00Z">
        <w:r w:rsidR="003A388A">
          <w:t>:</w:t>
        </w:r>
      </w:ins>
      <w:r>
        <w:t xml:space="preserve"> </w:t>
      </w:r>
    </w:p>
    <w:p w14:paraId="173A9A66" w14:textId="5F052DE5" w:rsidR="003A388A" w:rsidRDefault="005175E8" w:rsidP="003A388A">
      <w:pPr>
        <w:pStyle w:val="ListParagraph"/>
        <w:numPr>
          <w:ilvl w:val="0"/>
          <w:numId w:val="4"/>
        </w:numPr>
        <w:rPr>
          <w:ins w:id="52" w:author="Michael S" w:date="2024-01-22T10:19:00Z"/>
        </w:rPr>
      </w:pPr>
      <w:commentRangeStart w:id="53"/>
      <w:r>
        <w:t>increasing your awareness of how</w:t>
      </w:r>
      <w:ins w:id="54" w:author="Michael S" w:date="2024-01-22T12:51:00Z">
        <w:r w:rsidR="00356859">
          <w:t>…</w:t>
        </w:r>
      </w:ins>
      <w:r>
        <w:t xml:space="preserve"> </w:t>
      </w:r>
    </w:p>
    <w:p w14:paraId="017B0DC9" w14:textId="0DCD7EED" w:rsidR="009E1297" w:rsidRDefault="005175E8" w:rsidP="003A388A">
      <w:pPr>
        <w:pStyle w:val="ListParagraph"/>
        <w:numPr>
          <w:ilvl w:val="0"/>
          <w:numId w:val="4"/>
        </w:numPr>
        <w:rPr>
          <w:ins w:id="55" w:author="Michael S" w:date="2024-01-22T10:19:00Z"/>
        </w:rPr>
      </w:pPr>
      <w:r>
        <w:t>decisions on key things that happen in your life affect</w:t>
      </w:r>
      <w:ins w:id="56" w:author="Michael S" w:date="2024-01-22T12:51:00Z">
        <w:r w:rsidR="00356859">
          <w:t>…</w:t>
        </w:r>
      </w:ins>
      <w:r>
        <w:t xml:space="preserve"> </w:t>
      </w:r>
    </w:p>
    <w:p w14:paraId="3031770E" w14:textId="77777777" w:rsidR="009E1297" w:rsidRDefault="005175E8" w:rsidP="003A388A">
      <w:pPr>
        <w:pStyle w:val="ListParagraph"/>
        <w:numPr>
          <w:ilvl w:val="0"/>
          <w:numId w:val="4"/>
        </w:numPr>
        <w:rPr>
          <w:ins w:id="57" w:author="Michael S" w:date="2024-01-22T10:19:00Z"/>
        </w:rPr>
      </w:pPr>
      <w:r>
        <w:t>your ability to have the future that you want</w:t>
      </w:r>
      <w:del w:id="58" w:author="Michael S" w:date="2024-01-22T10:19:00Z">
        <w:r w:rsidDel="009E1297">
          <w:delText xml:space="preserve"> to experience</w:delText>
        </w:r>
      </w:del>
      <w:r>
        <w:t xml:space="preserve">. </w:t>
      </w:r>
      <w:commentRangeEnd w:id="53"/>
      <w:r w:rsidR="00CC3AA5">
        <w:rPr>
          <w:rStyle w:val="CommentReference"/>
        </w:rPr>
        <w:commentReference w:id="53"/>
      </w:r>
    </w:p>
    <w:p w14:paraId="3DDB671A" w14:textId="723D2E98" w:rsidR="0076153B" w:rsidRDefault="005175E8" w:rsidP="009E1297">
      <w:r>
        <w:t xml:space="preserve">This is more than budgeting. </w:t>
      </w:r>
    </w:p>
    <w:p w14:paraId="2EC49009" w14:textId="435F9355" w:rsidR="005175E8" w:rsidRDefault="005175E8">
      <w:r>
        <w:lastRenderedPageBreak/>
        <w:t>Too often</w:t>
      </w:r>
      <w:del w:id="59" w:author="Michael S" w:date="2024-01-22T11:29:00Z">
        <w:r w:rsidDel="002B338A">
          <w:delText xml:space="preserve"> we </w:delText>
        </w:r>
      </w:del>
      <w:ins w:id="60" w:author="Michael S" w:date="2024-01-22T11:29:00Z">
        <w:r w:rsidR="002B338A">
          <w:t xml:space="preserve"> you </w:t>
        </w:r>
      </w:ins>
      <w:r>
        <w:t>are told that</w:t>
      </w:r>
      <w:del w:id="61" w:author="Michael S" w:date="2024-01-22T11:29:00Z">
        <w:r w:rsidDel="002B338A">
          <w:delText xml:space="preserve"> we </w:delText>
        </w:r>
      </w:del>
      <w:ins w:id="62" w:author="Michael S" w:date="2024-01-22T11:29:00Z">
        <w:r w:rsidR="002B338A">
          <w:t xml:space="preserve"> you </w:t>
        </w:r>
      </w:ins>
      <w:r>
        <w:t xml:space="preserve">just need to make </w:t>
      </w:r>
      <w:ins w:id="63" w:author="Michael S" w:date="2024-01-22T10:21:00Z">
        <w:r w:rsidR="005D6343">
          <w:t xml:space="preserve">a budget </w:t>
        </w:r>
      </w:ins>
      <w:r>
        <w:t xml:space="preserve">and stick to </w:t>
      </w:r>
      <w:del w:id="64" w:author="Michael S" w:date="2024-01-22T10:21:00Z">
        <w:r w:rsidDel="005D6343">
          <w:delText>a budget</w:delText>
        </w:r>
      </w:del>
      <w:ins w:id="65" w:author="Michael S" w:date="2024-01-22T10:21:00Z">
        <w:r w:rsidR="005D6343">
          <w:t>it</w:t>
        </w:r>
      </w:ins>
      <w:r>
        <w:t xml:space="preserve">. </w:t>
      </w:r>
      <w:ins w:id="66" w:author="Michael S" w:date="2024-01-22T10:21:00Z">
        <w:r w:rsidR="005D6343">
          <w:t>Or t</w:t>
        </w:r>
      </w:ins>
      <w:del w:id="67" w:author="Michael S" w:date="2024-01-22T10:21:00Z">
        <w:r w:rsidDel="005D6343">
          <w:delText>T</w:delText>
        </w:r>
      </w:del>
      <w:r>
        <w:t>hat</w:t>
      </w:r>
      <w:del w:id="68" w:author="Michael S" w:date="2024-01-22T11:29:00Z">
        <w:r w:rsidDel="002B338A">
          <w:delText xml:space="preserve"> we </w:delText>
        </w:r>
      </w:del>
      <w:ins w:id="69" w:author="Michael S" w:date="2024-01-22T11:29:00Z">
        <w:r w:rsidR="002B338A">
          <w:t xml:space="preserve"> you </w:t>
        </w:r>
      </w:ins>
      <w:r>
        <w:t>should spend less than</w:t>
      </w:r>
      <w:del w:id="70" w:author="Michael S" w:date="2024-01-22T11:29:00Z">
        <w:r w:rsidDel="002B338A">
          <w:delText xml:space="preserve"> we </w:delText>
        </w:r>
      </w:del>
      <w:ins w:id="71" w:author="Michael S" w:date="2024-01-22T11:29:00Z">
        <w:r w:rsidR="002B338A">
          <w:t xml:space="preserve"> you </w:t>
        </w:r>
      </w:ins>
      <w:r>
        <w:t>make</w:t>
      </w:r>
      <w:ins w:id="72" w:author="Michael S" w:date="2024-01-22T10:21:00Z">
        <w:r w:rsidR="005D6343">
          <w:t>,</w:t>
        </w:r>
      </w:ins>
      <w:r>
        <w:t xml:space="preserve"> as if</w:t>
      </w:r>
      <w:del w:id="73" w:author="Michael S" w:date="2024-01-22T11:29:00Z">
        <w:r w:rsidDel="002B338A">
          <w:delText xml:space="preserve"> we </w:delText>
        </w:r>
      </w:del>
      <w:ins w:id="74" w:author="Michael S" w:date="2024-01-22T11:29:00Z">
        <w:r w:rsidR="002B338A">
          <w:t xml:space="preserve"> you </w:t>
        </w:r>
      </w:ins>
      <w:r>
        <w:t xml:space="preserve">don’t understand math. </w:t>
      </w:r>
    </w:p>
    <w:p w14:paraId="1091D0EF" w14:textId="383CA165" w:rsidR="005175E8" w:rsidRDefault="005175E8">
      <w:del w:id="75" w:author="Michael S" w:date="2024-01-22T10:21:00Z">
        <w:r w:rsidDel="005D6343">
          <w:delText>Instead, this</w:delText>
        </w:r>
      </w:del>
      <w:ins w:id="76" w:author="Michael S" w:date="2024-01-22T10:21:00Z">
        <w:r w:rsidR="005D6343">
          <w:t>This</w:t>
        </w:r>
      </w:ins>
      <w:r>
        <w:t xml:space="preserve"> application </w:t>
      </w:r>
      <w:ins w:id="77" w:author="Michael S" w:date="2024-01-22T10:21:00Z">
        <w:r w:rsidR="00AE4DF2">
          <w:t xml:space="preserve">takes a different approach. It </w:t>
        </w:r>
      </w:ins>
      <w:r>
        <w:t xml:space="preserve">seeks to highlight how decisions in the following areas will affect your financial status today and in the future: </w:t>
      </w:r>
    </w:p>
    <w:p w14:paraId="67E5E122" w14:textId="2E638DAA" w:rsidR="005175E8" w:rsidRDefault="005175E8" w:rsidP="005175E8">
      <w:pPr>
        <w:pStyle w:val="ListParagraph"/>
        <w:numPr>
          <w:ilvl w:val="0"/>
          <w:numId w:val="1"/>
        </w:numPr>
      </w:pPr>
      <w:r w:rsidRPr="00AE4DF2">
        <w:rPr>
          <w:b/>
          <w:bCs/>
          <w:rPrChange w:id="78" w:author="Michael S" w:date="2024-01-22T10:21:00Z">
            <w:rPr/>
          </w:rPrChange>
        </w:rPr>
        <w:t>Relationships</w:t>
      </w:r>
      <w:ins w:id="79" w:author="Michael S" w:date="2024-01-22T10:21:00Z">
        <w:r w:rsidR="00AE4DF2" w:rsidRPr="00AE4DF2">
          <w:rPr>
            <w:b/>
            <w:bCs/>
            <w:rPrChange w:id="80" w:author="Michael S" w:date="2024-01-22T10:21:00Z">
              <w:rPr/>
            </w:rPrChange>
          </w:rPr>
          <w:t>:</w:t>
        </w:r>
      </w:ins>
      <w:del w:id="81" w:author="Michael S" w:date="2024-01-22T10:21:00Z">
        <w:r w:rsidRPr="00AE4DF2" w:rsidDel="00AE4DF2">
          <w:rPr>
            <w:b/>
            <w:bCs/>
            <w:rPrChange w:id="82" w:author="Michael S" w:date="2024-01-22T10:21:00Z">
              <w:rPr/>
            </w:rPrChange>
          </w:rPr>
          <w:delText xml:space="preserve"> –</w:delText>
        </w:r>
      </w:del>
      <w:r>
        <w:t xml:space="preserve"> </w:t>
      </w:r>
      <w:ins w:id="83" w:author="Michael S" w:date="2024-01-22T11:31:00Z">
        <w:r w:rsidR="002B338A">
          <w:t>y</w:t>
        </w:r>
      </w:ins>
      <w:r>
        <w:t>our significant other (or one that’s on the short</w:t>
      </w:r>
      <w:del w:id="84" w:author="Michael S" w:date="2024-01-22T11:34:00Z">
        <w:r w:rsidDel="002B338A">
          <w:delText xml:space="preserve"> </w:delText>
        </w:r>
      </w:del>
      <w:r>
        <w:t xml:space="preserve">list), </w:t>
      </w:r>
      <w:ins w:id="85" w:author="Michael S" w:date="2024-01-22T11:31:00Z">
        <w:r w:rsidR="002B338A">
          <w:t>y</w:t>
        </w:r>
      </w:ins>
      <w:r>
        <w:t xml:space="preserve">our children, and </w:t>
      </w:r>
      <w:ins w:id="86" w:author="Michael S" w:date="2024-01-22T11:31:00Z">
        <w:r w:rsidR="002B338A">
          <w:t>y</w:t>
        </w:r>
      </w:ins>
      <w:r>
        <w:t>our immediate family will impact how</w:t>
      </w:r>
      <w:del w:id="87" w:author="Michael S" w:date="2024-01-22T11:29:00Z">
        <w:r w:rsidDel="002B338A">
          <w:delText xml:space="preserve"> we </w:delText>
        </w:r>
      </w:del>
      <w:ins w:id="88" w:author="Michael S" w:date="2024-01-22T11:29:00Z">
        <w:r w:rsidR="002B338A">
          <w:t xml:space="preserve"> you </w:t>
        </w:r>
      </w:ins>
      <w:r>
        <w:t>spend money.</w:t>
      </w:r>
    </w:p>
    <w:p w14:paraId="385BA325" w14:textId="6A529394" w:rsidR="005175E8" w:rsidRDefault="005175E8" w:rsidP="005175E8">
      <w:pPr>
        <w:pStyle w:val="ListParagraph"/>
        <w:numPr>
          <w:ilvl w:val="0"/>
          <w:numId w:val="1"/>
        </w:numPr>
      </w:pPr>
      <w:r w:rsidRPr="00AE4DF2">
        <w:rPr>
          <w:b/>
          <w:bCs/>
          <w:rPrChange w:id="89" w:author="Michael S" w:date="2024-01-22T10:21:00Z">
            <w:rPr/>
          </w:rPrChange>
        </w:rPr>
        <w:t>Health</w:t>
      </w:r>
      <w:ins w:id="90" w:author="Michael S" w:date="2024-01-22T10:21:00Z">
        <w:r w:rsidR="00AE4DF2" w:rsidRPr="00AE4DF2">
          <w:rPr>
            <w:b/>
            <w:bCs/>
            <w:rPrChange w:id="91" w:author="Michael S" w:date="2024-01-22T10:21:00Z">
              <w:rPr/>
            </w:rPrChange>
          </w:rPr>
          <w:t>:</w:t>
        </w:r>
      </w:ins>
      <w:del w:id="92" w:author="Michael S" w:date="2024-01-22T10:21:00Z">
        <w:r w:rsidDel="00AE4DF2">
          <w:delText xml:space="preserve"> –</w:delText>
        </w:r>
      </w:del>
      <w:r>
        <w:t xml:space="preserve"> one of the leading causes of financial trouble is </w:t>
      </w:r>
      <w:del w:id="93" w:author="Michael S" w:date="2024-01-22T10:21:00Z">
        <w:r w:rsidDel="00AE4DF2">
          <w:delText>sickness</w:delText>
        </w:r>
      </w:del>
      <w:ins w:id="94" w:author="Michael S" w:date="2024-01-22T10:21:00Z">
        <w:r w:rsidR="00AE4DF2">
          <w:t>ill health</w:t>
        </w:r>
      </w:ins>
      <w:r>
        <w:t>.</w:t>
      </w:r>
      <w:del w:id="95" w:author="Michael S" w:date="2024-01-22T11:29:00Z">
        <w:r w:rsidDel="002B338A">
          <w:delText xml:space="preserve"> We </w:delText>
        </w:r>
      </w:del>
      <w:ins w:id="96" w:author="Michael S" w:date="2024-01-22T11:29:00Z">
        <w:r w:rsidR="002B338A">
          <w:t xml:space="preserve"> You </w:t>
        </w:r>
      </w:ins>
      <w:r>
        <w:t>cannot build a future if</w:t>
      </w:r>
      <w:del w:id="97" w:author="Michael S" w:date="2024-01-22T11:29:00Z">
        <w:r w:rsidDel="002B338A">
          <w:delText xml:space="preserve"> we </w:delText>
        </w:r>
      </w:del>
      <w:ins w:id="98" w:author="Michael S" w:date="2024-01-22T11:29:00Z">
        <w:r w:rsidR="002B338A">
          <w:t xml:space="preserve"> you </w:t>
        </w:r>
      </w:ins>
      <w:r>
        <w:t>are physical</w:t>
      </w:r>
      <w:ins w:id="99" w:author="Michael S" w:date="2024-01-22T10:22:00Z">
        <w:r w:rsidR="00AE4DF2">
          <w:t>ly</w:t>
        </w:r>
      </w:ins>
      <w:r>
        <w:t xml:space="preserve"> and mentally </w:t>
      </w:r>
      <w:del w:id="100" w:author="Michael S" w:date="2024-01-22T10:22:00Z">
        <w:r w:rsidDel="00AE4DF2">
          <w:delText>injured</w:delText>
        </w:r>
      </w:del>
      <w:ins w:id="101" w:author="Michael S" w:date="2024-01-22T10:22:00Z">
        <w:r w:rsidR="00AE4DF2">
          <w:t>unwell</w:t>
        </w:r>
      </w:ins>
      <w:r>
        <w:t>.</w:t>
      </w:r>
    </w:p>
    <w:p w14:paraId="12B65CE7" w14:textId="612A82A2" w:rsidR="00F81831" w:rsidRDefault="005175E8" w:rsidP="00F81831">
      <w:pPr>
        <w:pStyle w:val="ListParagraph"/>
        <w:numPr>
          <w:ilvl w:val="0"/>
          <w:numId w:val="1"/>
        </w:numPr>
      </w:pPr>
      <w:r w:rsidRPr="00AE4DF2">
        <w:rPr>
          <w:b/>
          <w:bCs/>
          <w:rPrChange w:id="102" w:author="Michael S" w:date="2024-01-22T10:22:00Z">
            <w:rPr/>
          </w:rPrChange>
        </w:rPr>
        <w:t>Housing</w:t>
      </w:r>
      <w:ins w:id="103" w:author="Michael S" w:date="2024-01-22T10:22:00Z">
        <w:r w:rsidR="00AE4DF2" w:rsidRPr="00AE4DF2">
          <w:rPr>
            <w:b/>
            <w:bCs/>
            <w:rPrChange w:id="104" w:author="Michael S" w:date="2024-01-22T10:22:00Z">
              <w:rPr/>
            </w:rPrChange>
          </w:rPr>
          <w:t>:</w:t>
        </w:r>
      </w:ins>
      <w:del w:id="105" w:author="Michael S" w:date="2024-01-22T10:22:00Z">
        <w:r w:rsidDel="00AE4DF2">
          <w:delText xml:space="preserve"> –</w:delText>
        </w:r>
      </w:del>
      <w:r>
        <w:t xml:space="preserve"> where</w:t>
      </w:r>
      <w:del w:id="106" w:author="Michael S" w:date="2024-01-22T11:29:00Z">
        <w:r w:rsidDel="002B338A">
          <w:delText xml:space="preserve"> we </w:delText>
        </w:r>
      </w:del>
      <w:ins w:id="107" w:author="Michael S" w:date="2024-01-22T11:29:00Z">
        <w:r w:rsidR="002B338A">
          <w:t xml:space="preserve"> you </w:t>
        </w:r>
      </w:ins>
      <w:r>
        <w:t xml:space="preserve">can afford to live </w:t>
      </w:r>
      <w:proofErr w:type="gramStart"/>
      <w:r>
        <w:t>now</w:t>
      </w:r>
      <w:ins w:id="108" w:author="Michael S" w:date="2024-01-22T10:22:00Z">
        <w:r w:rsidR="007D5245">
          <w:t>,</w:t>
        </w:r>
      </w:ins>
      <w:r>
        <w:t xml:space="preserve"> and</w:t>
      </w:r>
      <w:proofErr w:type="gramEnd"/>
      <w:r>
        <w:t xml:space="preserve"> where need to live to have the best future possible</w:t>
      </w:r>
      <w:ins w:id="109" w:author="Michael S" w:date="2024-01-22T10:22:00Z">
        <w:r w:rsidR="007D5245">
          <w:t>,</w:t>
        </w:r>
      </w:ins>
      <w:r>
        <w:t xml:space="preserve"> are critical </w:t>
      </w:r>
      <w:del w:id="110" w:author="Michael S" w:date="2024-01-22T10:22:00Z">
        <w:r w:rsidDel="007D5245">
          <w:delText xml:space="preserve">things </w:delText>
        </w:r>
      </w:del>
      <w:ins w:id="111" w:author="Michael S" w:date="2024-01-22T10:22:00Z">
        <w:r w:rsidR="007D5245">
          <w:t>considerations</w:t>
        </w:r>
      </w:ins>
      <w:del w:id="112" w:author="Michael S" w:date="2024-01-22T11:29:00Z">
        <w:r w:rsidDel="002B338A">
          <w:delText xml:space="preserve">we </w:delText>
        </w:r>
      </w:del>
      <w:ins w:id="113" w:author="Michael S" w:date="2024-01-22T11:29:00Z">
        <w:r w:rsidR="002B338A">
          <w:t xml:space="preserve"> you </w:t>
        </w:r>
      </w:ins>
      <w:proofErr w:type="gramStart"/>
      <w:r>
        <w:t>have to</w:t>
      </w:r>
      <w:proofErr w:type="gramEnd"/>
      <w:r>
        <w:t xml:space="preserve"> plan around.</w:t>
      </w:r>
    </w:p>
    <w:p w14:paraId="7C790047" w14:textId="6D5D19EF" w:rsidR="00F81831" w:rsidRDefault="00F81831" w:rsidP="00F81831">
      <w:pPr>
        <w:pStyle w:val="ListParagraph"/>
        <w:numPr>
          <w:ilvl w:val="0"/>
          <w:numId w:val="1"/>
        </w:numPr>
      </w:pPr>
      <w:r w:rsidRPr="007D5245">
        <w:rPr>
          <w:b/>
          <w:bCs/>
          <w:rPrChange w:id="114" w:author="Michael S" w:date="2024-01-22T10:22:00Z">
            <w:rPr/>
          </w:rPrChange>
        </w:rPr>
        <w:t>Transportation</w:t>
      </w:r>
      <w:ins w:id="115" w:author="Michael S" w:date="2024-01-22T10:22:00Z">
        <w:r w:rsidR="007D5245" w:rsidRPr="007D5245">
          <w:rPr>
            <w:b/>
            <w:bCs/>
            <w:rPrChange w:id="116" w:author="Michael S" w:date="2024-01-22T10:22:00Z">
              <w:rPr/>
            </w:rPrChange>
          </w:rPr>
          <w:t>:</w:t>
        </w:r>
      </w:ins>
      <w:del w:id="117" w:author="Michael S" w:date="2024-01-22T10:22:00Z">
        <w:r w:rsidDel="007D5245">
          <w:delText xml:space="preserve"> –</w:delText>
        </w:r>
      </w:del>
      <w:r>
        <w:t xml:space="preserve"> what</w:t>
      </w:r>
      <w:del w:id="118" w:author="Michael S" w:date="2024-01-22T11:29:00Z">
        <w:r w:rsidDel="002B338A">
          <w:delText xml:space="preserve"> we </w:delText>
        </w:r>
      </w:del>
      <w:ins w:id="119" w:author="Michael S" w:date="2024-01-22T11:29:00Z">
        <w:r w:rsidR="002B338A">
          <w:t xml:space="preserve"> you </w:t>
        </w:r>
      </w:ins>
      <w:r>
        <w:t>use to get around</w:t>
      </w:r>
      <w:ins w:id="120" w:author="Michael S" w:date="2024-01-22T10:23:00Z">
        <w:r w:rsidR="007D50D2">
          <w:t>,</w:t>
        </w:r>
      </w:ins>
      <w:r>
        <w:t xml:space="preserve"> and</w:t>
      </w:r>
      <w:del w:id="121" w:author="Michael S" w:date="2024-01-22T11:33:00Z">
        <w:r w:rsidDel="002B338A">
          <w:delText xml:space="preserve"> our </w:delText>
        </w:r>
      </w:del>
      <w:ins w:id="122" w:author="Michael S" w:date="2024-01-22T11:33:00Z">
        <w:r w:rsidR="002B338A">
          <w:t xml:space="preserve"> your </w:t>
        </w:r>
      </w:ins>
      <w:r>
        <w:t>ability to get to the job or side</w:t>
      </w:r>
      <w:ins w:id="123" w:author="Michael S" w:date="2024-01-22T11:33:00Z">
        <w:r w:rsidR="002B338A">
          <w:t>-</w:t>
        </w:r>
      </w:ins>
      <w:del w:id="124" w:author="Michael S" w:date="2024-01-22T11:33:00Z">
        <w:r w:rsidDel="002B338A">
          <w:delText xml:space="preserve"> </w:delText>
        </w:r>
      </w:del>
      <w:r>
        <w:t>gigs</w:t>
      </w:r>
      <w:del w:id="125" w:author="Michael S" w:date="2024-01-22T11:29:00Z">
        <w:r w:rsidDel="002B338A">
          <w:delText xml:space="preserve"> we </w:delText>
        </w:r>
      </w:del>
      <w:ins w:id="126" w:author="Michael S" w:date="2024-01-22T11:29:00Z">
        <w:r w:rsidR="002B338A">
          <w:t xml:space="preserve"> you </w:t>
        </w:r>
      </w:ins>
      <w:r>
        <w:t>use to create income</w:t>
      </w:r>
      <w:ins w:id="127" w:author="Michael S" w:date="2024-01-22T10:23:00Z">
        <w:r w:rsidR="007D50D2">
          <w:t>,</w:t>
        </w:r>
      </w:ins>
      <w:r>
        <w:t xml:space="preserve"> is a factor that must be maintained. </w:t>
      </w:r>
    </w:p>
    <w:p w14:paraId="05443098" w14:textId="472DDD80" w:rsidR="005175E8" w:rsidDel="00B34E90" w:rsidRDefault="00F81831" w:rsidP="005175E8">
      <w:pPr>
        <w:pStyle w:val="ListParagraph"/>
        <w:numPr>
          <w:ilvl w:val="0"/>
          <w:numId w:val="1"/>
        </w:numPr>
        <w:rPr>
          <w:del w:id="128" w:author="Michael S" w:date="2024-01-22T10:25:00Z"/>
        </w:rPr>
      </w:pPr>
      <w:r w:rsidRPr="007D50D2">
        <w:rPr>
          <w:b/>
          <w:bCs/>
          <w:rPrChange w:id="129" w:author="Michael S" w:date="2024-01-22T10:23:00Z">
            <w:rPr/>
          </w:rPrChange>
        </w:rPr>
        <w:t>Skills</w:t>
      </w:r>
      <w:ins w:id="130" w:author="Michael S" w:date="2024-01-22T10:23:00Z">
        <w:r w:rsidR="007D50D2" w:rsidRPr="007D50D2">
          <w:rPr>
            <w:b/>
            <w:bCs/>
            <w:rPrChange w:id="131" w:author="Michael S" w:date="2024-01-22T10:23:00Z">
              <w:rPr/>
            </w:rPrChange>
          </w:rPr>
          <w:t>:</w:t>
        </w:r>
      </w:ins>
      <w:del w:id="132" w:author="Michael S" w:date="2024-01-22T10:23:00Z">
        <w:r w:rsidRPr="007D50D2" w:rsidDel="007D50D2">
          <w:rPr>
            <w:b/>
            <w:bCs/>
            <w:rPrChange w:id="133" w:author="Michael S" w:date="2024-01-22T10:23:00Z">
              <w:rPr/>
            </w:rPrChange>
          </w:rPr>
          <w:delText xml:space="preserve"> –</w:delText>
        </w:r>
      </w:del>
      <w:r>
        <w:t xml:space="preserve"> the things</w:t>
      </w:r>
      <w:del w:id="134" w:author="Michael S" w:date="2024-01-22T11:29:00Z">
        <w:r w:rsidDel="002B338A">
          <w:delText xml:space="preserve"> we </w:delText>
        </w:r>
      </w:del>
      <w:ins w:id="135" w:author="Michael S" w:date="2024-01-22T11:29:00Z">
        <w:r w:rsidR="002B338A">
          <w:t xml:space="preserve"> you </w:t>
        </w:r>
      </w:ins>
      <w:r>
        <w:t xml:space="preserve">can do to </w:t>
      </w:r>
      <w:del w:id="136" w:author="Michael S" w:date="2024-01-22T10:24:00Z">
        <w:r w:rsidDel="002E16BC">
          <w:delText xml:space="preserve">create </w:delText>
        </w:r>
      </w:del>
      <w:ins w:id="137" w:author="Michael S" w:date="2024-01-22T10:24:00Z">
        <w:r w:rsidR="002E16BC">
          <w:t xml:space="preserve">generate </w:t>
        </w:r>
      </w:ins>
      <w:del w:id="138" w:author="Michael S" w:date="2024-01-22T10:24:00Z">
        <w:r w:rsidDel="002E16BC">
          <w:delText xml:space="preserve">money for </w:delText>
        </w:r>
        <w:r w:rsidR="0073444B" w:rsidDel="002E16BC">
          <w:delText>ourselves</w:delText>
        </w:r>
      </w:del>
      <w:del w:id="139" w:author="Michael S" w:date="2024-01-22T10:23:00Z">
        <w:r w:rsidR="0073444B" w:rsidDel="002E16BC">
          <w:delText>,</w:delText>
        </w:r>
      </w:del>
      <w:del w:id="140" w:author="Michael S" w:date="2024-01-22T10:24:00Z">
        <w:r w:rsidDel="002E16BC">
          <w:delText xml:space="preserve"> and family </w:delText>
        </w:r>
      </w:del>
      <w:ins w:id="141" w:author="Michael S" w:date="2024-01-22T10:24:00Z">
        <w:r w:rsidR="002E16BC">
          <w:t xml:space="preserve">income </w:t>
        </w:r>
      </w:ins>
      <w:r>
        <w:t xml:space="preserve">must always be </w:t>
      </w:r>
      <w:r w:rsidR="0073444B">
        <w:t>fine-tuned</w:t>
      </w:r>
      <w:r>
        <w:t xml:space="preserve"> and focused on</w:t>
      </w:r>
      <w:ins w:id="142" w:author="Michael S" w:date="2024-01-22T10:24:00Z">
        <w:r w:rsidR="002E16BC">
          <w:t>,</w:t>
        </w:r>
      </w:ins>
      <w:r>
        <w:t xml:space="preserve"> given how</w:t>
      </w:r>
      <w:del w:id="143" w:author="Michael S" w:date="2024-01-22T11:33:00Z">
        <w:r w:rsidDel="002B338A">
          <w:delText xml:space="preserve"> our </w:delText>
        </w:r>
      </w:del>
      <w:ins w:id="144" w:author="Michael S" w:date="2024-01-22T11:33:00Z">
        <w:r w:rsidR="002B338A">
          <w:t xml:space="preserve"> our </w:t>
        </w:r>
      </w:ins>
      <w:r>
        <w:t>world works.</w:t>
      </w:r>
    </w:p>
    <w:p w14:paraId="4F07CB55" w14:textId="77777777" w:rsidR="00F81831" w:rsidDel="00B34E90" w:rsidRDefault="00F81831">
      <w:pPr>
        <w:pStyle w:val="ListParagraph"/>
        <w:numPr>
          <w:ilvl w:val="0"/>
          <w:numId w:val="1"/>
        </w:numPr>
        <w:rPr>
          <w:del w:id="145" w:author="Michael S" w:date="2024-01-22T10:25:00Z"/>
        </w:rPr>
        <w:pPrChange w:id="146" w:author="Michael S" w:date="2024-01-22T10:25:00Z">
          <w:pPr/>
        </w:pPrChange>
      </w:pPr>
    </w:p>
    <w:p w14:paraId="551BEC57" w14:textId="77777777" w:rsidR="0076153B" w:rsidRDefault="0076153B">
      <w:pPr>
        <w:pStyle w:val="ListParagraph"/>
        <w:numPr>
          <w:ilvl w:val="0"/>
          <w:numId w:val="1"/>
        </w:numPr>
        <w:pPrChange w:id="147" w:author="Michael S" w:date="2024-01-22T10:25:00Z">
          <w:pPr/>
        </w:pPrChange>
      </w:pPr>
    </w:p>
    <w:p w14:paraId="264AFA20" w14:textId="77777777" w:rsidR="00070E8A" w:rsidRDefault="00BA6BCF">
      <w:r>
        <w:rPr>
          <w:noProof/>
          <w:lang w:eastAsia="en-US"/>
        </w:rPr>
        <w:lastRenderedPageBreak/>
        <w:drawing>
          <wp:inline distT="0" distB="0" distL="0" distR="0" wp14:anchorId="256A62B6" wp14:editId="7D59A5B9">
            <wp:extent cx="5449824" cy="3657600"/>
            <wp:effectExtent l="0" t="0" r="0" b="0"/>
            <wp:docPr id="2" name="Picture 2" title="Photo of a can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10002003.jpg"/>
                    <pic:cNvPicPr/>
                  </pic:nvPicPr>
                  <pic:blipFill>
                    <a:blip r:embed="rId12">
                      <a:extLst>
                        <a:ext uri="{28A0092B-C50C-407E-A947-70E740481C1C}">
                          <a14:useLocalDpi xmlns:a14="http://schemas.microsoft.com/office/drawing/2010/main" val="0"/>
                        </a:ext>
                      </a:extLst>
                    </a:blip>
                    <a:stretch>
                      <a:fillRect/>
                    </a:stretch>
                  </pic:blipFill>
                  <pic:spPr>
                    <a:xfrm>
                      <a:off x="0" y="0"/>
                      <a:ext cx="5449824" cy="3657600"/>
                    </a:xfrm>
                    <a:prstGeom prst="rect">
                      <a:avLst/>
                    </a:prstGeom>
                  </pic:spPr>
                </pic:pic>
              </a:graphicData>
            </a:graphic>
          </wp:inline>
        </w:drawing>
      </w:r>
    </w:p>
    <w:p w14:paraId="5527246C" w14:textId="77777777" w:rsidR="00231F88" w:rsidDel="00B34E90" w:rsidRDefault="00231F88">
      <w:pPr>
        <w:rPr>
          <w:del w:id="148" w:author="Michael S" w:date="2024-01-22T10:25:00Z"/>
        </w:rPr>
      </w:pPr>
    </w:p>
    <w:p w14:paraId="01C8BDE8" w14:textId="1A26981A" w:rsidR="00231F88" w:rsidRDefault="00B34E90">
      <w:ins w:id="149" w:author="Michael S" w:date="2024-01-22T10:25:00Z">
        <w:r>
          <w:t>Always</w:t>
        </w:r>
      </w:ins>
      <w:del w:id="150" w:author="Michael S" w:date="2024-01-22T10:25:00Z">
        <w:r w:rsidR="00231F88" w:rsidDel="00B34E90">
          <w:delText>One key item that you must always</w:delText>
        </w:r>
      </w:del>
      <w:r w:rsidR="00231F88">
        <w:t xml:space="preserve"> remember</w:t>
      </w:r>
      <w:ins w:id="151" w:author="Michael S" w:date="2024-01-22T10:25:00Z">
        <w:r>
          <w:t>:</w:t>
        </w:r>
      </w:ins>
      <w:r w:rsidR="00231F88">
        <w:t xml:space="preserve"> </w:t>
      </w:r>
      <w:del w:id="152" w:author="Michael S" w:date="2024-01-22T10:25:00Z">
        <w:r w:rsidR="00231F88" w:rsidDel="00B34E90">
          <w:delText xml:space="preserve">is that </w:delText>
        </w:r>
      </w:del>
      <w:r w:rsidR="00231F88">
        <w:t xml:space="preserve">what you are facing has been overcome by many others </w:t>
      </w:r>
      <w:del w:id="153" w:author="Michael S" w:date="2024-01-22T10:25:00Z">
        <w:r w:rsidR="00231F88" w:rsidDel="00B34E90">
          <w:delText xml:space="preserve">that </w:delText>
        </w:r>
      </w:del>
      <w:ins w:id="154" w:author="Michael S" w:date="2024-01-22T10:25:00Z">
        <w:r>
          <w:t xml:space="preserve">who </w:t>
        </w:r>
      </w:ins>
      <w:r w:rsidR="00231F88">
        <w:t xml:space="preserve">look </w:t>
      </w:r>
      <w:r w:rsidRPr="00B34E90">
        <w:rPr>
          <w:i/>
          <w:iCs/>
          <w:rPrChange w:id="155" w:author="Michael S" w:date="2024-01-22T10:26:00Z">
            <w:rPr/>
          </w:rPrChange>
        </w:rPr>
        <w:t>just like you</w:t>
      </w:r>
      <w:r w:rsidRPr="00B34E90">
        <w:t>.</w:t>
      </w:r>
      <w:r>
        <w:t xml:space="preserve"> </w:t>
      </w:r>
      <w:r w:rsidR="00231F88">
        <w:t xml:space="preserve">All you </w:t>
      </w:r>
      <w:proofErr w:type="gramStart"/>
      <w:r w:rsidR="00231F88">
        <w:t>have to</w:t>
      </w:r>
      <w:proofErr w:type="gramEnd"/>
      <w:r w:rsidR="00231F88">
        <w:t xml:space="preserve"> do is make a start and keep moving forward. Don’t beat yourself up about what you did before</w:t>
      </w:r>
      <w:ins w:id="156" w:author="Michael S" w:date="2024-01-22T10:26:00Z">
        <w:r w:rsidR="00AB3D6D">
          <w:t>—o</w:t>
        </w:r>
      </w:ins>
      <w:del w:id="157" w:author="Michael S" w:date="2024-01-22T10:26:00Z">
        <w:r w:rsidR="00231F88" w:rsidDel="00AB3D6D">
          <w:delText>. O</w:delText>
        </w:r>
      </w:del>
      <w:r w:rsidR="00231F88">
        <w:t xml:space="preserve">r even worse, what you knew you should not do but did anyway. </w:t>
      </w:r>
    </w:p>
    <w:p w14:paraId="12561FCB" w14:textId="77777777" w:rsidR="00231F88" w:rsidRDefault="00231F88">
      <w:r>
        <w:t>Instead, this app helps you focus on making today right and taking care of tomorrow when it come.</w:t>
      </w:r>
    </w:p>
    <w:p w14:paraId="1FB07794" w14:textId="070B6C4D" w:rsidR="00231F88" w:rsidRDefault="00231F88" w:rsidP="00231F88">
      <w:pPr>
        <w:jc w:val="center"/>
      </w:pPr>
      <w:r w:rsidRPr="00231F88">
        <w:rPr>
          <w:b/>
          <w:bCs/>
          <w:sz w:val="36"/>
          <w:szCs w:val="36"/>
        </w:rPr>
        <w:t xml:space="preserve">“The beginning is always today.” </w:t>
      </w:r>
    </w:p>
    <w:p w14:paraId="649292F4" w14:textId="661C77A9" w:rsidR="00231F88" w:rsidRDefault="00231F88">
      <w:r>
        <w:br w:type="page"/>
      </w:r>
    </w:p>
    <w:p w14:paraId="01FB24C9" w14:textId="59F903ED" w:rsidR="00231F88" w:rsidDel="00AB3D6D" w:rsidRDefault="00231F88" w:rsidP="00231F88">
      <w:pPr>
        <w:pStyle w:val="Heading1"/>
        <w:rPr>
          <w:del w:id="158" w:author="Michael S" w:date="2024-01-22T10:26:00Z"/>
        </w:rPr>
      </w:pPr>
      <w:r>
        <w:lastRenderedPageBreak/>
        <w:t>Your health</w:t>
      </w:r>
    </w:p>
    <w:p w14:paraId="27120B57" w14:textId="77777777" w:rsidR="005E1552" w:rsidRDefault="005E1552" w:rsidP="00D8731A">
      <w:pPr>
        <w:pStyle w:val="Heading1"/>
      </w:pPr>
    </w:p>
    <w:p w14:paraId="11ED9ED8" w14:textId="2B20DEDA" w:rsidR="005E1552" w:rsidDel="00AB3D6D" w:rsidRDefault="005E1552" w:rsidP="00656EF5">
      <w:pPr>
        <w:pStyle w:val="Heading2"/>
        <w:rPr>
          <w:del w:id="159" w:author="Michael S" w:date="2024-01-22T10:26:00Z"/>
        </w:rPr>
      </w:pPr>
      <w:r>
        <w:t>“baby, if you aint got ya health, you ain’t got anything”</w:t>
      </w:r>
    </w:p>
    <w:p w14:paraId="3D66808E" w14:textId="77777777" w:rsidR="005E1552" w:rsidRDefault="005E1552">
      <w:pPr>
        <w:pStyle w:val="Heading2"/>
        <w:pPrChange w:id="160" w:author="Michael S" w:date="2024-01-22T11:23:00Z">
          <w:pPr/>
        </w:pPrChange>
      </w:pPr>
    </w:p>
    <w:p w14:paraId="4EC3B5CE" w14:textId="76D32B17" w:rsidR="005E1552" w:rsidRDefault="00231F88" w:rsidP="00231F88">
      <w:r>
        <w:t xml:space="preserve">Maintaining a healthy mind and body is </w:t>
      </w:r>
      <w:r w:rsidR="005E1552">
        <w:t>the top priority. Your ability to function at your best is directly linked to how you treat your body, mind, and spirit. Often, these areas in</w:t>
      </w:r>
      <w:del w:id="161" w:author="Michael S" w:date="2024-01-22T11:33:00Z">
        <w:r w:rsidR="005E1552" w:rsidDel="002B338A">
          <w:delText xml:space="preserve"> our </w:delText>
        </w:r>
      </w:del>
      <w:ins w:id="162" w:author="Michael S" w:date="2024-01-22T11:33:00Z">
        <w:r w:rsidR="002B338A">
          <w:t xml:space="preserve"> your </w:t>
        </w:r>
      </w:ins>
      <w:r w:rsidR="005E1552">
        <w:t>life are directly related to the people</w:t>
      </w:r>
      <w:del w:id="163" w:author="Michael S" w:date="2024-01-22T11:29:00Z">
        <w:r w:rsidR="005E1552" w:rsidDel="002B338A">
          <w:delText xml:space="preserve"> we </w:delText>
        </w:r>
      </w:del>
      <w:ins w:id="164" w:author="Michael S" w:date="2024-01-22T11:29:00Z">
        <w:r w:rsidR="002B338A">
          <w:t xml:space="preserve"> you </w:t>
        </w:r>
      </w:ins>
      <w:r w:rsidR="005E1552">
        <w:t>allow around</w:t>
      </w:r>
      <w:del w:id="165" w:author="Michael S" w:date="2024-01-22T11:36:00Z">
        <w:r w:rsidR="005E1552" w:rsidDel="002B338A">
          <w:delText xml:space="preserve"> us </w:delText>
        </w:r>
      </w:del>
      <w:ins w:id="166" w:author="Michael S" w:date="2024-01-22T11:36:00Z">
        <w:r w:rsidR="002B338A">
          <w:t xml:space="preserve"> you </w:t>
        </w:r>
      </w:ins>
      <w:r w:rsidR="005E1552">
        <w:t>and how</w:t>
      </w:r>
      <w:del w:id="167" w:author="Michael S" w:date="2024-01-22T11:29:00Z">
        <w:r w:rsidR="005E1552" w:rsidDel="002B338A">
          <w:delText xml:space="preserve"> we </w:delText>
        </w:r>
      </w:del>
      <w:ins w:id="168" w:author="Michael S" w:date="2024-01-22T11:29:00Z">
        <w:r w:rsidR="002B338A">
          <w:t xml:space="preserve"> you </w:t>
        </w:r>
      </w:ins>
      <w:r w:rsidR="005E1552">
        <w:t xml:space="preserve">make time to focus on </w:t>
      </w:r>
      <w:ins w:id="169" w:author="Michael S" w:date="2024-01-22T11:36:00Z">
        <w:r w:rsidR="002B338A">
          <w:t>y</w:t>
        </w:r>
      </w:ins>
      <w:r w:rsidR="005E1552">
        <w:t>oursel</w:t>
      </w:r>
      <w:ins w:id="170" w:author="Michael S" w:date="2024-01-22T11:36:00Z">
        <w:r w:rsidR="002B338A">
          <w:t>f</w:t>
        </w:r>
      </w:ins>
      <w:del w:id="171" w:author="Michael S" w:date="2024-01-22T11:36:00Z">
        <w:r w:rsidR="005E1552" w:rsidDel="002B338A">
          <w:delText>ves</w:delText>
        </w:r>
      </w:del>
      <w:r w:rsidR="005E1552">
        <w:t xml:space="preserve">. </w:t>
      </w:r>
    </w:p>
    <w:p w14:paraId="6931A2AE" w14:textId="3BBE624F" w:rsidR="005E1552" w:rsidRDefault="005E1552" w:rsidP="00231F88">
      <w:commentRangeStart w:id="172"/>
      <w:r>
        <w:t xml:space="preserve">One thing that you </w:t>
      </w:r>
      <w:proofErr w:type="gramStart"/>
      <w:r>
        <w:t>have to</w:t>
      </w:r>
      <w:proofErr w:type="gramEnd"/>
      <w:r>
        <w:t xml:space="preserve"> make time for and build into your lifestyle are healthy relationships with friends, lovers, and family members. The ability to do </w:t>
      </w:r>
      <w:del w:id="173" w:author="Michael S" w:date="2024-01-22T10:29:00Z">
        <w:r w:rsidDel="008D7EB6">
          <w:delText>these items well</w:delText>
        </w:r>
      </w:del>
      <w:ins w:id="174" w:author="Michael S" w:date="2024-01-22T10:29:00Z">
        <w:r w:rsidR="008D7EB6">
          <w:t>this</w:t>
        </w:r>
      </w:ins>
      <w:r>
        <w:t xml:space="preserve"> directly impact</w:t>
      </w:r>
      <w:ins w:id="175" w:author="Michael S" w:date="2024-01-22T11:36:00Z">
        <w:r w:rsidR="002B338A">
          <w:t>s</w:t>
        </w:r>
      </w:ins>
      <w:r>
        <w:t xml:space="preserve"> the future</w:t>
      </w:r>
      <w:ins w:id="176" w:author="Michael S" w:date="2024-01-22T10:29:00Z">
        <w:r w:rsidR="009A0C47">
          <w:t xml:space="preserve"> you’re </w:t>
        </w:r>
      </w:ins>
      <w:del w:id="177" w:author="Michael S" w:date="2024-01-22T10:29:00Z">
        <w:r w:rsidDel="009A0C47">
          <w:delText xml:space="preserve">s we would </w:delText>
        </w:r>
      </w:del>
      <w:r>
        <w:t>like</w:t>
      </w:r>
      <w:ins w:id="178" w:author="Michael S" w:date="2024-01-22T10:29:00Z">
        <w:r w:rsidR="009A0C47">
          <w:t>ly</w:t>
        </w:r>
      </w:ins>
      <w:r>
        <w:t xml:space="preserve"> to have.</w:t>
      </w:r>
    </w:p>
    <w:p w14:paraId="025EB440" w14:textId="65947DC7" w:rsidR="005E1552" w:rsidRDefault="005E1552" w:rsidP="00231F88">
      <w:commentRangeStart w:id="179"/>
      <w:r>
        <w:t>As a result,</w:t>
      </w:r>
      <w:del w:id="180" w:author="Michael S" w:date="2024-01-22T11:33:00Z">
        <w:r w:rsidDel="002B338A">
          <w:delText xml:space="preserve"> </w:delText>
        </w:r>
      </w:del>
      <w:ins w:id="181" w:author="Michael S" w:date="2024-01-22T11:33:00Z">
        <w:r w:rsidR="002B338A">
          <w:t xml:space="preserve"> your </w:t>
        </w:r>
      </w:ins>
      <w:ins w:id="182" w:author="Michael S" w:date="2024-01-22T11:12:00Z">
        <w:r w:rsidR="00277A31">
          <w:t xml:space="preserve">spending can be affected by </w:t>
        </w:r>
      </w:ins>
      <w:r>
        <w:t xml:space="preserve">lifestyle choices that </w:t>
      </w:r>
      <w:del w:id="183" w:author="Michael S" w:date="2024-01-22T11:13:00Z">
        <w:r w:rsidDel="00C842CF">
          <w:delText xml:space="preserve">require heaving spending with </w:delText>
        </w:r>
      </w:del>
      <w:ins w:id="184" w:author="Michael S" w:date="2024-01-22T11:13:00Z">
        <w:r w:rsidR="00C842CF">
          <w:t xml:space="preserve">incur </w:t>
        </w:r>
      </w:ins>
      <w:ins w:id="185" w:author="Michael S" w:date="2024-01-22T11:15:00Z">
        <w:r w:rsidR="002E51AA">
          <w:t xml:space="preserve">FOMO </w:t>
        </w:r>
      </w:ins>
      <w:ins w:id="186" w:author="Michael S" w:date="2024-01-22T11:13:00Z">
        <w:r w:rsidR="00C842CF">
          <w:t>expenses</w:t>
        </w:r>
      </w:ins>
      <w:del w:id="187" w:author="Michael S" w:date="2024-01-22T11:15:00Z">
        <w:r w:rsidDel="002E51AA">
          <w:delText>fears of missing out</w:delText>
        </w:r>
      </w:del>
      <w:r>
        <w:t xml:space="preserve">, </w:t>
      </w:r>
      <w:del w:id="188" w:author="Michael S" w:date="2024-01-22T11:14:00Z">
        <w:r w:rsidDel="00197872">
          <w:delText xml:space="preserve">spending time with </w:delText>
        </w:r>
      </w:del>
      <w:r>
        <w:t xml:space="preserve">lovers </w:t>
      </w:r>
      <w:del w:id="189" w:author="Michael S" w:date="2024-01-22T11:14:00Z">
        <w:r w:rsidDel="00197872">
          <w:delText xml:space="preserve">that </w:delText>
        </w:r>
      </w:del>
      <w:ins w:id="190" w:author="Michael S" w:date="2024-01-22T11:14:00Z">
        <w:r w:rsidR="00197872">
          <w:t xml:space="preserve">who </w:t>
        </w:r>
      </w:ins>
      <w:r>
        <w:t xml:space="preserve">are not </w:t>
      </w:r>
      <w:del w:id="191" w:author="Michael S" w:date="2024-01-22T11:14:00Z">
        <w:r w:rsidDel="00197872">
          <w:delText xml:space="preserve">equally </w:delText>
        </w:r>
      </w:del>
      <w:r>
        <w:t>aligned with where</w:t>
      </w:r>
      <w:del w:id="192" w:author="Michael S" w:date="2024-01-22T11:29:00Z">
        <w:r w:rsidDel="002B338A">
          <w:delText xml:space="preserve"> we </w:delText>
        </w:r>
      </w:del>
      <w:ins w:id="193" w:author="Michael S" w:date="2024-01-22T11:29:00Z">
        <w:r w:rsidR="002B338A">
          <w:t xml:space="preserve"> you </w:t>
        </w:r>
      </w:ins>
      <w:r>
        <w:t xml:space="preserve">want to end up, and family members </w:t>
      </w:r>
      <w:del w:id="194" w:author="Michael S" w:date="2024-01-22T11:15:00Z">
        <w:r w:rsidDel="00197872">
          <w:delText xml:space="preserve">that </w:delText>
        </w:r>
      </w:del>
      <w:ins w:id="195" w:author="Michael S" w:date="2024-01-22T11:15:00Z">
        <w:r w:rsidR="00197872">
          <w:t xml:space="preserve">who </w:t>
        </w:r>
      </w:ins>
      <w:r>
        <w:t xml:space="preserve">drain </w:t>
      </w:r>
      <w:del w:id="196" w:author="Michael S" w:date="2024-01-22T11:36:00Z">
        <w:r w:rsidDel="002B338A">
          <w:delText>us</w:delText>
        </w:r>
        <w:commentRangeEnd w:id="179"/>
        <w:r w:rsidR="00CA0CCE" w:rsidDel="002B338A">
          <w:rPr>
            <w:rStyle w:val="CommentReference"/>
          </w:rPr>
          <w:commentReference w:id="179"/>
        </w:r>
      </w:del>
      <w:ins w:id="197" w:author="Michael S" w:date="2024-01-22T11:36:00Z">
        <w:r w:rsidR="002B338A">
          <w:t>you</w:t>
        </w:r>
      </w:ins>
      <w:del w:id="198" w:author="Michael S" w:date="2024-01-22T11:13:00Z">
        <w:r w:rsidDel="00C842CF">
          <w:delText xml:space="preserve"> can affect where we spend our money</w:delText>
        </w:r>
      </w:del>
      <w:r>
        <w:t xml:space="preserve">. </w:t>
      </w:r>
      <w:r w:rsidR="00A1104C">
        <w:t>And the triggers for spending affect</w:t>
      </w:r>
      <w:del w:id="199" w:author="Michael S" w:date="2024-01-22T11:36:00Z">
        <w:r w:rsidR="00A1104C" w:rsidDel="002B338A">
          <w:delText xml:space="preserve"> us </w:delText>
        </w:r>
      </w:del>
      <w:ins w:id="200" w:author="Michael S" w:date="2024-01-22T11:36:00Z">
        <w:r w:rsidR="002B338A">
          <w:t xml:space="preserve"> you </w:t>
        </w:r>
      </w:ins>
      <w:r w:rsidR="00A1104C">
        <w:t>all.</w:t>
      </w:r>
      <w:commentRangeEnd w:id="172"/>
      <w:r w:rsidR="00622604">
        <w:rPr>
          <w:rStyle w:val="CommentReference"/>
        </w:rPr>
        <w:commentReference w:id="172"/>
      </w:r>
    </w:p>
    <w:p w14:paraId="64D76F80" w14:textId="573ED748" w:rsidR="00231F88" w:rsidDel="00E500B3" w:rsidRDefault="00A274D5" w:rsidP="00231F88">
      <w:pPr>
        <w:rPr>
          <w:del w:id="201" w:author="Michael S" w:date="2024-01-22T11:19:00Z"/>
        </w:rPr>
      </w:pPr>
      <w:del w:id="202" w:author="Michael S" w:date="2024-01-22T11:18:00Z">
        <w:r w:rsidDel="00E500B3">
          <w:delText>And d</w:delText>
        </w:r>
      </w:del>
      <w:ins w:id="203" w:author="Michael S" w:date="2024-01-22T11:18:00Z">
        <w:r w:rsidR="00E500B3">
          <w:t>D</w:t>
        </w:r>
      </w:ins>
      <w:r>
        <w:t xml:space="preserve">espite the </w:t>
      </w:r>
      <w:del w:id="204" w:author="Michael S" w:date="2024-01-22T11:18:00Z">
        <w:r w:rsidDel="00E500B3">
          <w:delText xml:space="preserve">myths </w:delText>
        </w:r>
      </w:del>
      <w:ins w:id="205" w:author="Michael S" w:date="2024-01-22T11:18:00Z">
        <w:r w:rsidR="00E500B3">
          <w:t>stereotypes</w:t>
        </w:r>
      </w:ins>
      <w:del w:id="206" w:author="Michael S" w:date="2024-01-22T11:18:00Z">
        <w:r w:rsidDel="00E500B3">
          <w:delText>at large</w:delText>
        </w:r>
      </w:del>
      <w:r>
        <w:t xml:space="preserve">, which say that women are the </w:t>
      </w:r>
      <w:ins w:id="207" w:author="Michael S" w:date="2024-01-22T11:18:00Z">
        <w:r w:rsidR="00E500B3">
          <w:t xml:space="preserve">worst </w:t>
        </w:r>
      </w:ins>
      <w:r>
        <w:t>culprits, statistics show tha</w:t>
      </w:r>
      <w:del w:id="208" w:author="Michael S" w:date="2024-01-22T11:18:00Z">
        <w:r w:rsidDel="00E500B3">
          <w:delText>t</w:delText>
        </w:r>
      </w:del>
      <w:ins w:id="209" w:author="Michael S" w:date="2024-01-22T11:18:00Z">
        <w:r w:rsidR="00E500B3">
          <w:t>t</w:t>
        </w:r>
      </w:ins>
      <w:del w:id="210" w:author="Michael S" w:date="2024-01-22T11:18:00Z">
        <w:r w:rsidDel="00E500B3">
          <w:delText>,</w:delText>
        </w:r>
      </w:del>
      <w:r>
        <w:t xml:space="preserve"> </w:t>
      </w:r>
      <w:r w:rsidR="0073444B">
        <w:t>“6</w:t>
      </w:r>
      <w:r>
        <w:t xml:space="preserve">% of </w:t>
      </w:r>
      <w:r w:rsidR="0073444B">
        <w:t>women</w:t>
      </w:r>
      <w:r>
        <w:t xml:space="preserve"> and 5.5% of men had symptoms consistent with compulsive buying disorder due to family problems, depression and breakups</w:t>
      </w:r>
      <w:ins w:id="211" w:author="Michael S" w:date="2024-01-22T11:18:00Z">
        <w:r w:rsidR="00E500B3">
          <w:t>.</w:t>
        </w:r>
      </w:ins>
      <w:r>
        <w:t>”</w:t>
      </w:r>
      <w:r w:rsidR="0073444B" w:rsidRPr="00A274D5">
        <w:rPr>
          <w:vertAlign w:val="superscript"/>
        </w:rPr>
        <w:t>1</w:t>
      </w:r>
      <w:del w:id="212" w:author="Michael S" w:date="2024-01-22T11:18:00Z">
        <w:r w:rsidR="0073444B" w:rsidRPr="00A274D5" w:rsidDel="00E500B3">
          <w:rPr>
            <w:vertAlign w:val="superscript"/>
          </w:rPr>
          <w:delText>.</w:delText>
        </w:r>
      </w:del>
      <w:r w:rsidR="005E1552">
        <w:t xml:space="preserve"> </w:t>
      </w:r>
      <w:ins w:id="213" w:author="Michael S" w:date="2024-01-22T11:19:00Z">
        <w:r w:rsidR="00E500B3">
          <w:t xml:space="preserve">This is a </w:t>
        </w:r>
      </w:ins>
    </w:p>
    <w:p w14:paraId="49FD270F" w14:textId="1D68B2C7" w:rsidR="00A274D5" w:rsidDel="00E500B3" w:rsidRDefault="00A274D5" w:rsidP="00231F88">
      <w:pPr>
        <w:rPr>
          <w:del w:id="214" w:author="Michael S" w:date="2024-01-22T11:18:00Z"/>
        </w:rPr>
      </w:pPr>
      <w:del w:id="215" w:author="Michael S" w:date="2024-01-22T11:19:00Z">
        <w:r w:rsidDel="00E500B3">
          <w:delText xml:space="preserve">So, this is </w:delText>
        </w:r>
        <w:r w:rsidR="0073444B" w:rsidDel="00E500B3">
          <w:delText>a</w:delText>
        </w:r>
        <w:r w:rsidDel="00E500B3">
          <w:delText xml:space="preserve"> </w:delText>
        </w:r>
      </w:del>
      <w:r>
        <w:t xml:space="preserve">universal issue that you </w:t>
      </w:r>
      <w:del w:id="216" w:author="Michael S" w:date="2024-01-22T11:19:00Z">
        <w:r w:rsidDel="00E500B3">
          <w:delText xml:space="preserve">must </w:delText>
        </w:r>
      </w:del>
      <w:ins w:id="217" w:author="Michael S" w:date="2024-01-22T11:19:00Z">
        <w:r w:rsidR="00E500B3">
          <w:t xml:space="preserve">need to </w:t>
        </w:r>
      </w:ins>
      <w:r>
        <w:t xml:space="preserve">tackle </w:t>
      </w:r>
      <w:proofErr w:type="gramStart"/>
      <w:r>
        <w:t>in order to</w:t>
      </w:r>
      <w:proofErr w:type="gramEnd"/>
      <w:r>
        <w:t xml:space="preserve"> live the future you imagine. </w:t>
      </w:r>
    </w:p>
    <w:p w14:paraId="173E2B86" w14:textId="77777777" w:rsidR="00A274D5" w:rsidRDefault="00A274D5" w:rsidP="00E500B3"/>
    <w:p w14:paraId="1292A928" w14:textId="7809C5A3" w:rsidR="00A274D5" w:rsidRDefault="00A1104C" w:rsidP="00231F88">
      <w:r>
        <w:t xml:space="preserve">Make your mental and physical health a priority. Invest in yourself by signing up for the therapy you might not think you need. Ensure your future by finding a physical activity that you enjoy doing. These essential building blocks will be key factors that make sure you are the best version of you that will create the future you want. </w:t>
      </w:r>
    </w:p>
    <w:p w14:paraId="0D6955D6" w14:textId="472A73B3" w:rsidR="00A1104C" w:rsidDel="00993F71" w:rsidRDefault="00A1104C" w:rsidP="00231F88">
      <w:pPr>
        <w:rPr>
          <w:del w:id="218" w:author="Michael S" w:date="2024-01-22T11:19:00Z"/>
        </w:rPr>
      </w:pPr>
      <w:r>
        <w:lastRenderedPageBreak/>
        <w:t>Our tool will show you how spending on those activities</w:t>
      </w:r>
      <w:r w:rsidR="000677D1">
        <w:t xml:space="preserve"> instead of </w:t>
      </w:r>
      <w:r w:rsidR="00732BA9">
        <w:t>the weekly dose of “impulse buying”</w:t>
      </w:r>
      <w:r>
        <w:t xml:space="preserve"> will help you have more money for </w:t>
      </w:r>
      <w:ins w:id="219" w:author="Michael S" w:date="2024-01-22T11:20:00Z">
        <w:r w:rsidR="00993F71">
          <w:t xml:space="preserve">the </w:t>
        </w:r>
      </w:ins>
      <w:r w:rsidR="00732BA9">
        <w:t>future you want</w:t>
      </w:r>
      <w:r>
        <w:t>.</w:t>
      </w:r>
      <w:r w:rsidR="006254F8">
        <w:t xml:space="preserve"> </w:t>
      </w:r>
      <w:del w:id="220" w:author="Michael S" w:date="2024-01-22T11:20:00Z">
        <w:r w:rsidR="006254F8" w:rsidDel="00353B3C">
          <w:delText>What also will do is</w:delText>
        </w:r>
      </w:del>
      <w:ins w:id="221" w:author="Michael S" w:date="2024-01-22T11:20:00Z">
        <w:r w:rsidR="00353B3C">
          <w:t>It will also</w:t>
        </w:r>
      </w:ins>
      <w:r w:rsidR="006254F8">
        <w:t xml:space="preserve"> show you</w:t>
      </w:r>
      <w:ins w:id="222" w:author="Michael S" w:date="2024-01-22T11:20:00Z">
        <w:r w:rsidR="00353B3C">
          <w:t>—</w:t>
        </w:r>
      </w:ins>
      <w:del w:id="223" w:author="Michael S" w:date="2024-01-22T11:20:00Z">
        <w:r w:rsidR="006254F8" w:rsidDel="00353B3C">
          <w:delText xml:space="preserve"> </w:delText>
        </w:r>
      </w:del>
      <w:ins w:id="224" w:author="Michael S" w:date="2024-01-22T11:20:00Z">
        <w:r w:rsidR="00353B3C">
          <w:t>in cold hard cash—</w:t>
        </w:r>
      </w:ins>
      <w:r w:rsidR="006254F8">
        <w:t xml:space="preserve">how your relationships affect the future you </w:t>
      </w:r>
      <w:del w:id="225" w:author="Michael S" w:date="2024-01-22T11:20:00Z">
        <w:r w:rsidR="006254F8" w:rsidDel="00937ECE">
          <w:delText>imagine</w:delText>
        </w:r>
      </w:del>
      <w:ins w:id="226" w:author="Michael S" w:date="2024-01-22T11:20:00Z">
        <w:r w:rsidR="00937ECE">
          <w:t>en</w:t>
        </w:r>
      </w:ins>
      <w:ins w:id="227" w:author="Michael S" w:date="2024-01-22T11:21:00Z">
        <w:r w:rsidR="00937ECE">
          <w:t>visage</w:t>
        </w:r>
      </w:ins>
      <w:del w:id="228" w:author="Michael S" w:date="2024-01-22T11:20:00Z">
        <w:r w:rsidR="006254F8" w:rsidDel="00353B3C">
          <w:delText>d in cold hard dollars</w:delText>
        </w:r>
      </w:del>
      <w:r w:rsidR="006254F8">
        <w:t>.</w:t>
      </w:r>
    </w:p>
    <w:p w14:paraId="7069C78E" w14:textId="77777777" w:rsidR="006254F8" w:rsidRDefault="006254F8" w:rsidP="00993F71"/>
    <w:p w14:paraId="2D805EC4" w14:textId="77777777" w:rsidR="00993F71" w:rsidRDefault="00993F71">
      <w:pPr>
        <w:rPr>
          <w:ins w:id="229" w:author="Michael S" w:date="2024-01-22T11:19:00Z"/>
          <w:rFonts w:asciiTheme="majorHAnsi" w:eastAsiaTheme="majorEastAsia" w:hAnsiTheme="majorHAnsi" w:cstheme="majorBidi"/>
          <w:caps/>
          <w:sz w:val="44"/>
          <w:szCs w:val="32"/>
        </w:rPr>
      </w:pPr>
      <w:ins w:id="230" w:author="Michael S" w:date="2024-01-22T11:19:00Z">
        <w:r>
          <w:br w:type="page"/>
        </w:r>
      </w:ins>
    </w:p>
    <w:p w14:paraId="019A6090" w14:textId="651D3B7F" w:rsidR="00B14DDD" w:rsidRDefault="00DC7EFA" w:rsidP="00B14DDD">
      <w:pPr>
        <w:pStyle w:val="Heading1"/>
      </w:pPr>
      <w:r>
        <w:lastRenderedPageBreak/>
        <w:t xml:space="preserve">your </w:t>
      </w:r>
      <w:r w:rsidR="00B14DDD">
        <w:t xml:space="preserve">Relationships </w:t>
      </w:r>
    </w:p>
    <w:p w14:paraId="61467F5F" w14:textId="54232EE3" w:rsidR="006254F8" w:rsidDel="00937ECE" w:rsidRDefault="00B14DDD" w:rsidP="00656EF5">
      <w:pPr>
        <w:pStyle w:val="Heading2"/>
        <w:rPr>
          <w:del w:id="231" w:author="Michael S" w:date="2024-01-22T11:21:00Z"/>
        </w:rPr>
      </w:pPr>
      <w:r>
        <w:t xml:space="preserve">“They say that love is more important than money. Have you ever tried </w:t>
      </w:r>
      <w:r w:rsidRPr="00D8731A">
        <w:t>paying</w:t>
      </w:r>
      <w:r>
        <w:t xml:space="preserve"> your bills with a hug?” </w:t>
      </w:r>
    </w:p>
    <w:p w14:paraId="33AF72A2" w14:textId="77777777" w:rsidR="00A1104C" w:rsidRDefault="00A1104C">
      <w:pPr>
        <w:pStyle w:val="Heading2"/>
        <w:pPrChange w:id="232" w:author="Michael S" w:date="2024-01-22T11:23:00Z">
          <w:pPr/>
        </w:pPrChange>
      </w:pPr>
    </w:p>
    <w:p w14:paraId="37586B9E" w14:textId="61DF5882" w:rsidR="00B14DDD" w:rsidRDefault="0046635B" w:rsidP="00231F88">
      <w:commentRangeStart w:id="233"/>
      <w:r>
        <w:t xml:space="preserve">Who </w:t>
      </w:r>
      <w:del w:id="234" w:author="Michael S" w:date="2024-01-22T11:24:00Z">
        <w:r w:rsidDel="00EA56F4">
          <w:delText xml:space="preserve">we </w:delText>
        </w:r>
      </w:del>
      <w:ins w:id="235" w:author="Michael S" w:date="2024-01-22T11:24:00Z">
        <w:r w:rsidR="00EA56F4">
          <w:t xml:space="preserve">you </w:t>
        </w:r>
      </w:ins>
      <w:r>
        <w:t>keep as fixtures in</w:t>
      </w:r>
      <w:del w:id="236" w:author="Michael S" w:date="2024-01-22T11:33:00Z">
        <w:r w:rsidDel="002B338A">
          <w:delText xml:space="preserve"> our </w:delText>
        </w:r>
      </w:del>
      <w:ins w:id="237" w:author="Michael S" w:date="2024-01-22T11:33:00Z">
        <w:r w:rsidR="002B338A">
          <w:t xml:space="preserve"> your </w:t>
        </w:r>
      </w:ins>
      <w:r>
        <w:t xml:space="preserve">life </w:t>
      </w:r>
      <w:commentRangeEnd w:id="233"/>
      <w:r w:rsidR="0072139F">
        <w:rPr>
          <w:rStyle w:val="CommentReference"/>
        </w:rPr>
        <w:commentReference w:id="233"/>
      </w:r>
      <w:r>
        <w:t xml:space="preserve">and how </w:t>
      </w:r>
      <w:del w:id="238" w:author="Michael S" w:date="2024-01-22T11:24:00Z">
        <w:r w:rsidDel="00EA56F4">
          <w:delText xml:space="preserve">we </w:delText>
        </w:r>
      </w:del>
      <w:ins w:id="239" w:author="Michael S" w:date="2024-01-22T11:24:00Z">
        <w:r w:rsidR="00EA56F4">
          <w:t xml:space="preserve">you </w:t>
        </w:r>
      </w:ins>
      <w:r>
        <w:t xml:space="preserve">weave them into the ways that </w:t>
      </w:r>
      <w:del w:id="240" w:author="Michael S" w:date="2024-01-22T11:27:00Z">
        <w:r w:rsidDel="002B338A">
          <w:delText xml:space="preserve">we </w:delText>
        </w:r>
      </w:del>
      <w:ins w:id="241" w:author="Michael S" w:date="2024-01-22T11:27:00Z">
        <w:r w:rsidR="002B338A">
          <w:t xml:space="preserve">you </w:t>
        </w:r>
      </w:ins>
      <w:r>
        <w:t xml:space="preserve">spend </w:t>
      </w:r>
      <w:ins w:id="242" w:author="Michael S" w:date="2024-01-22T11:27:00Z">
        <w:r w:rsidR="002B338A">
          <w:t>y</w:t>
        </w:r>
      </w:ins>
      <w:r>
        <w:t xml:space="preserve">our resources is HUGE. </w:t>
      </w:r>
      <w:del w:id="243" w:author="Michael S" w:date="2024-01-22T11:22:00Z">
        <w:r w:rsidDel="003A7F1F">
          <w:delText xml:space="preserve">Whether </w:delText>
        </w:r>
      </w:del>
      <w:ins w:id="244" w:author="Michael S" w:date="2024-01-22T11:22:00Z">
        <w:r w:rsidR="003A7F1F">
          <w:t xml:space="preserve">This is true </w:t>
        </w:r>
        <w:r w:rsidR="00622604">
          <w:t>regardless of w</w:t>
        </w:r>
        <w:r w:rsidR="003A7F1F">
          <w:t xml:space="preserve">hether </w:t>
        </w:r>
      </w:ins>
      <w:r>
        <w:t xml:space="preserve">it is a potential </w:t>
      </w:r>
      <w:del w:id="245" w:author="Michael S" w:date="2024-01-22T11:27:00Z">
        <w:r w:rsidDel="002B338A">
          <w:delText>mate</w:delText>
        </w:r>
      </w:del>
      <w:ins w:id="246" w:author="Michael S" w:date="2024-01-22T11:27:00Z">
        <w:r w:rsidR="002B338A">
          <w:t>partner</w:t>
        </w:r>
      </w:ins>
      <w:r>
        <w:t xml:space="preserve">, </w:t>
      </w:r>
      <w:del w:id="247" w:author="Michael S" w:date="2024-01-22T12:54:00Z">
        <w:r w:rsidDel="00A65FAA">
          <w:delText xml:space="preserve">a </w:delText>
        </w:r>
      </w:del>
      <w:del w:id="248" w:author="Michael S" w:date="2024-01-22T12:53:00Z">
        <w:r w:rsidDel="00A65FAA">
          <w:delText>brother</w:delText>
        </w:r>
      </w:del>
      <w:ins w:id="249" w:author="Michael S" w:date="2024-01-22T12:53:00Z">
        <w:r w:rsidR="00A65FAA">
          <w:t>sibling</w:t>
        </w:r>
      </w:ins>
      <w:r>
        <w:t>, distant cousin,</w:t>
      </w:r>
      <w:del w:id="250" w:author="Michael S" w:date="2024-01-22T11:33:00Z">
        <w:r w:rsidDel="002B338A">
          <w:delText xml:space="preserve"> our </w:delText>
        </w:r>
      </w:del>
      <w:ins w:id="251" w:author="Michael S" w:date="2024-01-22T11:33:00Z">
        <w:r w:rsidR="002B338A">
          <w:t xml:space="preserve"> your </w:t>
        </w:r>
      </w:ins>
      <w:r>
        <w:t>kids, and even</w:t>
      </w:r>
      <w:del w:id="252" w:author="Michael S" w:date="2024-01-22T11:33:00Z">
        <w:r w:rsidDel="002B338A">
          <w:delText xml:space="preserve"> our </w:delText>
        </w:r>
      </w:del>
      <w:ins w:id="253" w:author="Michael S" w:date="2024-01-22T11:33:00Z">
        <w:r w:rsidR="002B338A">
          <w:t xml:space="preserve"> your </w:t>
        </w:r>
      </w:ins>
      <w:r>
        <w:t>parents.</w:t>
      </w:r>
      <w:del w:id="254" w:author="Michael S" w:date="2024-01-22T11:38:00Z">
        <w:r w:rsidDel="00CF608D">
          <w:delText xml:space="preserve"> </w:delText>
        </w:r>
      </w:del>
    </w:p>
    <w:p w14:paraId="2FFF560D" w14:textId="2807746E" w:rsidR="0046635B" w:rsidRDefault="0046635B" w:rsidP="00231F88">
      <w:r>
        <w:t>All these people will influence how much, where, and when</w:t>
      </w:r>
      <w:del w:id="255" w:author="Michael S" w:date="2024-01-22T11:28:00Z">
        <w:r w:rsidDel="002B338A">
          <w:delText xml:space="preserve"> we </w:delText>
        </w:r>
      </w:del>
      <w:ins w:id="256" w:author="Michael S" w:date="2024-01-22T11:28:00Z">
        <w:r w:rsidR="002B338A">
          <w:t xml:space="preserve"> you </w:t>
        </w:r>
      </w:ins>
      <w:r>
        <w:t>spend money. Often</w:t>
      </w:r>
      <w:ins w:id="257" w:author="Michael S" w:date="2024-01-22T11:38:00Z">
        <w:r w:rsidR="00CF608D">
          <w:t>,</w:t>
        </w:r>
      </w:ins>
      <w:r>
        <w:t xml:space="preserve"> these emotional currents </w:t>
      </w:r>
      <w:del w:id="258" w:author="Michael S" w:date="2024-01-22T11:38:00Z">
        <w:r w:rsidDel="00CF608D">
          <w:delText>that stir through</w:delText>
        </w:r>
      </w:del>
      <w:del w:id="259" w:author="Michael S" w:date="2024-01-22T11:36:00Z">
        <w:r w:rsidDel="002B338A">
          <w:delText xml:space="preserve"> us </w:delText>
        </w:r>
      </w:del>
      <w:r>
        <w:t>make</w:t>
      </w:r>
      <w:del w:id="260" w:author="Michael S" w:date="2024-01-22T11:36:00Z">
        <w:r w:rsidDel="002B338A">
          <w:delText xml:space="preserve"> us </w:delText>
        </w:r>
      </w:del>
      <w:ins w:id="261" w:author="Michael S" w:date="2024-01-22T11:36:00Z">
        <w:r w:rsidR="002B338A">
          <w:t xml:space="preserve"> you </w:t>
        </w:r>
      </w:ins>
      <w:r>
        <w:t>forget the priorities in</w:t>
      </w:r>
      <w:del w:id="262" w:author="Michael S" w:date="2024-01-22T11:33:00Z">
        <w:r w:rsidDel="002B338A">
          <w:delText xml:space="preserve"> our </w:delText>
        </w:r>
      </w:del>
      <w:ins w:id="263" w:author="Michael S" w:date="2024-01-22T11:33:00Z">
        <w:r w:rsidR="002B338A">
          <w:t xml:space="preserve"> your </w:t>
        </w:r>
      </w:ins>
      <w:r>
        <w:t>li</w:t>
      </w:r>
      <w:ins w:id="264" w:author="Michael S" w:date="2024-01-22T11:38:00Z">
        <w:r w:rsidR="00CF608D">
          <w:t>fe</w:t>
        </w:r>
      </w:ins>
      <w:del w:id="265" w:author="Michael S" w:date="2024-01-22T11:38:00Z">
        <w:r w:rsidDel="00CF608D">
          <w:delText>ves</w:delText>
        </w:r>
      </w:del>
      <w:r>
        <w:t>.</w:t>
      </w:r>
      <w:del w:id="266" w:author="Michael S" w:date="2024-01-22T11:29:00Z">
        <w:r w:rsidDel="002B338A">
          <w:delText xml:space="preserve"> We </w:delText>
        </w:r>
      </w:del>
      <w:ins w:id="267" w:author="Michael S" w:date="2024-01-22T11:29:00Z">
        <w:r w:rsidR="002B338A">
          <w:t xml:space="preserve"> You </w:t>
        </w:r>
      </w:ins>
      <w:r>
        <w:t xml:space="preserve">want to help those </w:t>
      </w:r>
      <w:del w:id="268" w:author="Michael S" w:date="2024-01-22T11:38:00Z">
        <w:r w:rsidDel="00CF608D">
          <w:delText xml:space="preserve">that </w:delText>
        </w:r>
      </w:del>
      <w:ins w:id="269" w:author="Michael S" w:date="2024-01-22T11:38:00Z">
        <w:r w:rsidR="00CF608D">
          <w:t xml:space="preserve">who </w:t>
        </w:r>
      </w:ins>
      <w:r>
        <w:t>are close to</w:t>
      </w:r>
      <w:del w:id="270" w:author="Michael S" w:date="2024-01-22T11:36:00Z">
        <w:r w:rsidDel="002B338A">
          <w:delText xml:space="preserve"> us </w:delText>
        </w:r>
      </w:del>
      <w:ins w:id="271" w:author="Michael S" w:date="2024-01-22T11:36:00Z">
        <w:r w:rsidR="002B338A">
          <w:t xml:space="preserve"> you</w:t>
        </w:r>
      </w:ins>
      <w:ins w:id="272" w:author="Michael S" w:date="2024-01-22T11:38:00Z">
        <w:r w:rsidR="00CF608D">
          <w:t>, and you</w:t>
        </w:r>
      </w:ins>
      <w:ins w:id="273" w:author="Michael S" w:date="2024-01-22T11:36:00Z">
        <w:r w:rsidR="002B338A">
          <w:t xml:space="preserve"> </w:t>
        </w:r>
      </w:ins>
      <w:del w:id="274" w:author="Michael S" w:date="2024-01-22T11:38:00Z">
        <w:r w:rsidDel="00CF608D">
          <w:delText xml:space="preserve">and </w:delText>
        </w:r>
      </w:del>
      <w:r>
        <w:t xml:space="preserve">underestimate </w:t>
      </w:r>
      <w:del w:id="275" w:author="Michael S" w:date="2024-01-22T11:39:00Z">
        <w:r w:rsidDel="007B35F1">
          <w:delText xml:space="preserve">the frequency and amounts </w:delText>
        </w:r>
      </w:del>
      <w:ins w:id="276" w:author="Michael S" w:date="2024-01-22T11:39:00Z">
        <w:r w:rsidR="007B35F1">
          <w:t xml:space="preserve">how often, and how much, </w:t>
        </w:r>
      </w:ins>
      <w:del w:id="277" w:author="Michael S" w:date="2024-01-22T11:39:00Z">
        <w:r w:rsidDel="007B35F1">
          <w:delText>that</w:delText>
        </w:r>
      </w:del>
      <w:del w:id="278" w:author="Michael S" w:date="2024-01-22T11:28:00Z">
        <w:r w:rsidDel="002B338A">
          <w:delText xml:space="preserve"> we </w:delText>
        </w:r>
      </w:del>
      <w:ins w:id="279" w:author="Michael S" w:date="2024-01-22T11:28:00Z">
        <w:r w:rsidR="002B338A">
          <w:t xml:space="preserve">you </w:t>
        </w:r>
      </w:ins>
      <w:r>
        <w:t xml:space="preserve">dole out to these important people. </w:t>
      </w:r>
    </w:p>
    <w:p w14:paraId="3F54326B" w14:textId="789834F9" w:rsidR="0046635B" w:rsidRDefault="0046635B" w:rsidP="00231F88">
      <w:r>
        <w:t>The results from the quiz that brought you to</w:t>
      </w:r>
      <w:del w:id="280" w:author="Michael S" w:date="2024-01-22T11:33:00Z">
        <w:r w:rsidDel="002B338A">
          <w:delText xml:space="preserve"> our </w:delText>
        </w:r>
      </w:del>
      <w:ins w:id="281" w:author="Michael S" w:date="2024-01-22T11:33:00Z">
        <w:r w:rsidR="002B338A">
          <w:t xml:space="preserve"> our </w:t>
        </w:r>
      </w:ins>
      <w:r>
        <w:t xml:space="preserve">site </w:t>
      </w:r>
      <w:del w:id="282" w:author="Michael S" w:date="2024-01-22T11:41:00Z">
        <w:r w:rsidDel="00B80CB6">
          <w:delText xml:space="preserve">should </w:delText>
        </w:r>
      </w:del>
      <w:ins w:id="283" w:author="Michael S" w:date="2024-01-22T11:41:00Z">
        <w:r w:rsidR="00B80CB6">
          <w:t xml:space="preserve">will </w:t>
        </w:r>
      </w:ins>
      <w:r>
        <w:t>show you how impactful these decisions are in</w:t>
      </w:r>
      <w:del w:id="284" w:author="Michael S" w:date="2024-01-22T11:33:00Z">
        <w:r w:rsidDel="002B338A">
          <w:delText xml:space="preserve"> our </w:delText>
        </w:r>
      </w:del>
      <w:ins w:id="285" w:author="Michael S" w:date="2024-01-22T11:33:00Z">
        <w:r w:rsidR="002B338A">
          <w:t xml:space="preserve"> your </w:t>
        </w:r>
      </w:ins>
      <w:del w:id="286" w:author="Michael S" w:date="2024-01-22T11:39:00Z">
        <w:r w:rsidDel="00DA5016">
          <w:delText>lives</w:delText>
        </w:r>
      </w:del>
      <w:ins w:id="287" w:author="Michael S" w:date="2024-01-22T11:39:00Z">
        <w:r w:rsidR="00DA5016">
          <w:t>life</w:t>
        </w:r>
      </w:ins>
      <w:r>
        <w:t xml:space="preserve">. </w:t>
      </w:r>
      <w:del w:id="288" w:author="Michael S" w:date="2024-01-22T11:40:00Z">
        <w:r w:rsidDel="00F97C1C">
          <w:delText>Only when</w:delText>
        </w:r>
      </w:del>
      <w:del w:id="289" w:author="Michael S" w:date="2024-01-22T11:28:00Z">
        <w:r w:rsidDel="002B338A">
          <w:delText xml:space="preserve"> we </w:delText>
        </w:r>
      </w:del>
      <w:del w:id="290" w:author="Michael S" w:date="2024-01-22T11:40:00Z">
        <w:r w:rsidDel="00F97C1C">
          <w:delText>sit down and</w:delText>
        </w:r>
      </w:del>
      <w:ins w:id="291" w:author="Michael S" w:date="2024-01-22T11:40:00Z">
        <w:r w:rsidR="00F97C1C">
          <w:t>It’s vital to</w:t>
        </w:r>
      </w:ins>
      <w:r>
        <w:t xml:space="preserve"> put some focused thought into </w:t>
      </w:r>
      <w:del w:id="292" w:author="Michael S" w:date="2024-01-22T11:40:00Z">
        <w:r w:rsidDel="00B80CB6">
          <w:delText>who and what efforts are</w:delText>
        </w:r>
      </w:del>
      <w:ins w:id="293" w:author="Michael S" w:date="2024-01-22T11:40:00Z">
        <w:r w:rsidR="00B80CB6">
          <w:t>your</w:t>
        </w:r>
      </w:ins>
      <w:r>
        <w:t xml:space="preserve"> priorities for how</w:t>
      </w:r>
      <w:del w:id="294" w:author="Michael S" w:date="2024-01-22T11:29:00Z">
        <w:r w:rsidDel="002B338A">
          <w:delText xml:space="preserve"> we </w:delText>
        </w:r>
      </w:del>
      <w:ins w:id="295" w:author="Michael S" w:date="2024-01-22T11:29:00Z">
        <w:r w:rsidR="002B338A">
          <w:t xml:space="preserve"> you </w:t>
        </w:r>
      </w:ins>
      <w:r>
        <w:t>help important people</w:t>
      </w:r>
      <w:ins w:id="296" w:author="Michael S" w:date="2024-01-22T11:41:00Z">
        <w:r w:rsidR="00B80CB6">
          <w:t>. Doing so is the first step</w:t>
        </w:r>
      </w:ins>
      <w:r>
        <w:t xml:space="preserve"> </w:t>
      </w:r>
      <w:del w:id="297" w:author="Michael S" w:date="2024-01-22T11:41:00Z">
        <w:r w:rsidDel="00B80CB6">
          <w:delText>can</w:delText>
        </w:r>
      </w:del>
      <w:del w:id="298" w:author="Michael S" w:date="2024-01-22T11:29:00Z">
        <w:r w:rsidDel="002B338A">
          <w:delText xml:space="preserve"> we </w:delText>
        </w:r>
      </w:del>
      <w:del w:id="299" w:author="Michael S" w:date="2024-01-22T11:41:00Z">
        <w:r w:rsidDel="00B80CB6">
          <w:delText xml:space="preserve">get a </w:delText>
        </w:r>
      </w:del>
      <w:ins w:id="300" w:author="Michael S" w:date="2024-01-22T11:41:00Z">
        <w:r w:rsidR="00B80CB6">
          <w:t xml:space="preserve">to getting a </w:t>
        </w:r>
      </w:ins>
      <w:r>
        <w:t>good handle on what</w:t>
      </w:r>
      <w:del w:id="301" w:author="Michael S" w:date="2024-01-22T11:29:00Z">
        <w:r w:rsidDel="002B338A">
          <w:delText xml:space="preserve"> we </w:delText>
        </w:r>
      </w:del>
      <w:ins w:id="302" w:author="Michael S" w:date="2024-01-22T11:29:00Z">
        <w:r w:rsidR="002B338A">
          <w:t xml:space="preserve"> you </w:t>
        </w:r>
      </w:ins>
      <w:del w:id="303" w:author="Michael S" w:date="2024-01-22T11:41:00Z">
        <w:r w:rsidDel="00110CF6">
          <w:delText xml:space="preserve">should </w:delText>
        </w:r>
      </w:del>
      <w:ins w:id="304" w:author="Michael S" w:date="2024-01-22T11:41:00Z">
        <w:r w:rsidR="00110CF6">
          <w:t xml:space="preserve">need to </w:t>
        </w:r>
      </w:ins>
      <w:r>
        <w:t xml:space="preserve">do </w:t>
      </w:r>
      <w:del w:id="305" w:author="Michael S" w:date="2024-01-22T11:41:00Z">
        <w:r w:rsidDel="00110CF6">
          <w:delText xml:space="preserve">in order </w:delText>
        </w:r>
      </w:del>
      <w:r>
        <w:t>to live the life that</w:t>
      </w:r>
      <w:del w:id="306" w:author="Michael S" w:date="2024-01-22T11:29:00Z">
        <w:r w:rsidDel="002B338A">
          <w:delText xml:space="preserve"> we </w:delText>
        </w:r>
      </w:del>
      <w:ins w:id="307" w:author="Michael S" w:date="2024-01-22T11:29:00Z">
        <w:r w:rsidR="002B338A">
          <w:t xml:space="preserve"> you </w:t>
        </w:r>
      </w:ins>
      <w:del w:id="308" w:author="Michael S" w:date="2024-01-22T11:41:00Z">
        <w:r w:rsidDel="00110CF6">
          <w:delText>imagine</w:delText>
        </w:r>
      </w:del>
      <w:ins w:id="309" w:author="Michael S" w:date="2024-01-22T11:41:00Z">
        <w:r w:rsidR="00110CF6">
          <w:t>envisage</w:t>
        </w:r>
      </w:ins>
      <w:r>
        <w:t xml:space="preserve">. </w:t>
      </w:r>
    </w:p>
    <w:p w14:paraId="1F7A0339" w14:textId="074160D3" w:rsidR="0046635B" w:rsidRDefault="0046635B" w:rsidP="00231F88">
      <w:r>
        <w:t xml:space="preserve">One of the key </w:t>
      </w:r>
      <w:del w:id="310" w:author="Michael S" w:date="2024-01-22T11:42:00Z">
        <w:r w:rsidDel="00332018">
          <w:delText xml:space="preserve">things that this </w:delText>
        </w:r>
      </w:del>
      <w:ins w:id="311" w:author="Michael S" w:date="2024-01-22T11:42:00Z">
        <w:r w:rsidR="00332018">
          <w:t xml:space="preserve">components of this </w:t>
        </w:r>
      </w:ins>
      <w:r>
        <w:t xml:space="preserve">application </w:t>
      </w:r>
      <w:del w:id="312" w:author="Michael S" w:date="2024-01-22T11:42:00Z">
        <w:r w:rsidDel="00332018">
          <w:delText xml:space="preserve">does is </w:delText>
        </w:r>
      </w:del>
      <w:del w:id="313" w:author="Michael S" w:date="2024-01-22T11:41:00Z">
        <w:r w:rsidDel="00110CF6">
          <w:delText>that it</w:delText>
        </w:r>
      </w:del>
      <w:del w:id="314" w:author="Michael S" w:date="2024-01-22T11:42:00Z">
        <w:r w:rsidDel="00332018">
          <w:delText xml:space="preserve"> work</w:delText>
        </w:r>
      </w:del>
      <w:del w:id="315" w:author="Michael S" w:date="2024-01-22T11:41:00Z">
        <w:r w:rsidDel="00110CF6">
          <w:delText>s</w:delText>
        </w:r>
      </w:del>
      <w:del w:id="316" w:author="Michael S" w:date="2024-01-22T11:42:00Z">
        <w:r w:rsidDel="00332018">
          <w:delText xml:space="preserve"> with you in the beginning </w:delText>
        </w:r>
        <w:r w:rsidDel="00110CF6">
          <w:delText xml:space="preserve">and </w:delText>
        </w:r>
      </w:del>
      <w:ins w:id="317" w:author="Michael S" w:date="2024-01-22T11:42:00Z">
        <w:r w:rsidR="00332018">
          <w:t>helps you</w:t>
        </w:r>
        <w:r w:rsidR="00110CF6">
          <w:t xml:space="preserve"> </w:t>
        </w:r>
      </w:ins>
      <w:r>
        <w:t>formulate</w:t>
      </w:r>
      <w:del w:id="318" w:author="Michael S" w:date="2024-01-22T11:42:00Z">
        <w:r w:rsidDel="00332018">
          <w:delText>s</w:delText>
        </w:r>
      </w:del>
      <w:r>
        <w:t xml:space="preserve"> a priority list of where and how you want to help those close to you.</w:t>
      </w:r>
      <w:del w:id="319" w:author="Michael S" w:date="2024-01-22T11:29:00Z">
        <w:r w:rsidDel="002B338A">
          <w:delText xml:space="preserve"> We </w:delText>
        </w:r>
      </w:del>
      <w:ins w:id="320" w:author="Michael S" w:date="2024-01-22T11:29:00Z">
        <w:r w:rsidR="002B338A">
          <w:t xml:space="preserve"> </w:t>
        </w:r>
      </w:ins>
      <w:ins w:id="321" w:author="Michael S" w:date="2024-01-22T11:42:00Z">
        <w:r w:rsidR="00332018">
          <w:t xml:space="preserve">We </w:t>
        </w:r>
      </w:ins>
      <w:r>
        <w:t xml:space="preserve">then </w:t>
      </w:r>
      <w:r w:rsidR="0073444B">
        <w:t>remind</w:t>
      </w:r>
      <w:r>
        <w:t xml:space="preserve"> you</w:t>
      </w:r>
      <w:ins w:id="322" w:author="Michael S" w:date="2024-01-22T11:42:00Z">
        <w:r w:rsidR="00332018">
          <w:t>,</w:t>
        </w:r>
      </w:ins>
      <w:r>
        <w:t xml:space="preserve"> as time goes by</w:t>
      </w:r>
      <w:ins w:id="323" w:author="Michael S" w:date="2024-01-22T11:42:00Z">
        <w:r w:rsidR="00332018">
          <w:t>,</w:t>
        </w:r>
      </w:ins>
      <w:r>
        <w:t xml:space="preserve"> when you are straying too far from where you said you wanted to end up. </w:t>
      </w:r>
    </w:p>
    <w:p w14:paraId="70C3DFCB" w14:textId="23F14669" w:rsidR="0046635B" w:rsidRDefault="0046635B" w:rsidP="00231F88">
      <w:r>
        <w:t>What is especially important is how</w:t>
      </w:r>
      <w:del w:id="324" w:author="Michael S" w:date="2024-01-22T11:29:00Z">
        <w:r w:rsidDel="002B338A">
          <w:delText xml:space="preserve"> we </w:delText>
        </w:r>
      </w:del>
      <w:ins w:id="325" w:author="Michael S" w:date="2024-01-22T11:29:00Z">
        <w:r w:rsidR="002B338A">
          <w:t xml:space="preserve"> you </w:t>
        </w:r>
      </w:ins>
      <w:r>
        <w:t xml:space="preserve">make choices with the potential </w:t>
      </w:r>
      <w:del w:id="326" w:author="Michael S" w:date="2024-01-22T11:42:00Z">
        <w:r w:rsidDel="00943FC5">
          <w:delText xml:space="preserve">mates </w:delText>
        </w:r>
      </w:del>
      <w:ins w:id="327" w:author="Michael S" w:date="2024-01-22T11:42:00Z">
        <w:r w:rsidR="00943FC5">
          <w:t xml:space="preserve">partners </w:t>
        </w:r>
      </w:ins>
      <w:r>
        <w:t>and lovers in</w:t>
      </w:r>
      <w:del w:id="328" w:author="Michael S" w:date="2024-01-22T11:33:00Z">
        <w:r w:rsidDel="002B338A">
          <w:delText xml:space="preserve"> our </w:delText>
        </w:r>
      </w:del>
      <w:ins w:id="329" w:author="Michael S" w:date="2024-01-22T11:33:00Z">
        <w:r w:rsidR="002B338A">
          <w:t xml:space="preserve"> your </w:t>
        </w:r>
      </w:ins>
      <w:r>
        <w:t xml:space="preserve">lives. The initial quiz was set up to give you a “tongue in cheek” look at how picking the wrong person to date would derail you from some simple things that you want </w:t>
      </w:r>
      <w:proofErr w:type="gramStart"/>
      <w:r>
        <w:t>in the near future</w:t>
      </w:r>
      <w:proofErr w:type="gramEnd"/>
      <w:r>
        <w:t>. As you learned</w:t>
      </w:r>
      <w:ins w:id="330" w:author="Michael S" w:date="2024-01-22T11:43:00Z">
        <w:r w:rsidR="00943FC5">
          <w:t>,</w:t>
        </w:r>
      </w:ins>
      <w:r>
        <w:t xml:space="preserve"> a bad choice in this arena </w:t>
      </w:r>
      <w:del w:id="331" w:author="Michael S" w:date="2024-01-22T11:43:00Z">
        <w:r w:rsidDel="00D227F3">
          <w:delText xml:space="preserve">will </w:delText>
        </w:r>
      </w:del>
      <w:ins w:id="332" w:author="Michael S" w:date="2024-01-22T11:43:00Z">
        <w:r w:rsidR="00D227F3">
          <w:t xml:space="preserve">can </w:t>
        </w:r>
      </w:ins>
      <w:r>
        <w:t>increase your health care costs</w:t>
      </w:r>
      <w:del w:id="333" w:author="Michael S" w:date="2024-01-22T12:55:00Z">
        <w:r w:rsidDel="00093FF7">
          <w:delText>, increase your</w:delText>
        </w:r>
      </w:del>
      <w:ins w:id="334" w:author="Michael S" w:date="2024-01-22T12:55:00Z">
        <w:r w:rsidR="00093FF7">
          <w:t xml:space="preserve"> and</w:t>
        </w:r>
      </w:ins>
      <w:r>
        <w:t xml:space="preserve"> insurance fees, potentially </w:t>
      </w:r>
      <w:r>
        <w:lastRenderedPageBreak/>
        <w:t xml:space="preserve">ruin your source of transportation to your workplace, and impact your mental </w:t>
      </w:r>
      <w:del w:id="335" w:author="Michael S" w:date="2024-01-22T11:43:00Z">
        <w:r w:rsidDel="00D227F3">
          <w:delText>state of mind</w:delText>
        </w:r>
      </w:del>
      <w:ins w:id="336" w:author="Michael S" w:date="2024-01-22T11:43:00Z">
        <w:r w:rsidR="00D227F3">
          <w:t>health</w:t>
        </w:r>
      </w:ins>
      <w:r>
        <w:t xml:space="preserve">. </w:t>
      </w:r>
    </w:p>
    <w:p w14:paraId="7B43AF02" w14:textId="6285B836" w:rsidR="0046635B" w:rsidDel="00D227F3" w:rsidRDefault="0046635B" w:rsidP="00231F88">
      <w:pPr>
        <w:rPr>
          <w:del w:id="337" w:author="Michael S" w:date="2024-01-22T11:43:00Z"/>
        </w:rPr>
      </w:pPr>
      <w:proofErr w:type="spellStart"/>
      <w:r>
        <w:t>M</w:t>
      </w:r>
      <w:ins w:id="338" w:author="Michael S" w:date="2024-01-22T12:49:00Z">
        <w:r w:rsidR="008B505D">
          <w:t>ingu</w:t>
        </w:r>
      </w:ins>
      <w:proofErr w:type="spellEnd"/>
      <w:del w:id="339" w:author="Michael S" w:date="2024-01-22T12:49:00Z">
        <w:r w:rsidDel="008B505D">
          <w:delText>INGU</w:delText>
        </w:r>
      </w:del>
      <w:r>
        <w:t>$ will help you stay on track.</w:t>
      </w:r>
    </w:p>
    <w:p w14:paraId="34397CAF" w14:textId="1C710C3C" w:rsidR="00103BB1" w:rsidDel="00D227F3" w:rsidRDefault="00103BB1">
      <w:pPr>
        <w:rPr>
          <w:del w:id="340" w:author="Michael S" w:date="2024-01-22T11:43:00Z"/>
        </w:rPr>
      </w:pPr>
      <w:del w:id="341" w:author="Michael S" w:date="2024-01-22T11:43:00Z">
        <w:r w:rsidDel="00D227F3">
          <w:br w:type="page"/>
        </w:r>
      </w:del>
    </w:p>
    <w:p w14:paraId="37EF184A" w14:textId="77777777" w:rsidR="00103BB1" w:rsidRDefault="00103BB1" w:rsidP="00D227F3"/>
    <w:p w14:paraId="4E15BF49" w14:textId="77777777" w:rsidR="00D227F3" w:rsidRDefault="00D227F3">
      <w:pPr>
        <w:rPr>
          <w:ins w:id="342" w:author="Michael S" w:date="2024-01-22T11:43:00Z"/>
          <w:rFonts w:asciiTheme="majorHAnsi" w:eastAsiaTheme="majorEastAsia" w:hAnsiTheme="majorHAnsi" w:cstheme="majorBidi"/>
          <w:caps/>
          <w:sz w:val="44"/>
          <w:szCs w:val="32"/>
        </w:rPr>
      </w:pPr>
      <w:ins w:id="343" w:author="Michael S" w:date="2024-01-22T11:43:00Z">
        <w:r>
          <w:br w:type="page"/>
        </w:r>
      </w:ins>
    </w:p>
    <w:p w14:paraId="4DBB3BC6" w14:textId="040EFD3D" w:rsidR="00103BB1" w:rsidRDefault="00DC7EFA" w:rsidP="00103BB1">
      <w:pPr>
        <w:pStyle w:val="Heading1"/>
      </w:pPr>
      <w:r>
        <w:lastRenderedPageBreak/>
        <w:t xml:space="preserve">your </w:t>
      </w:r>
      <w:r w:rsidR="00103BB1">
        <w:t xml:space="preserve">HOUSING </w:t>
      </w:r>
    </w:p>
    <w:p w14:paraId="21BF1776" w14:textId="085EA7B8" w:rsidR="00A1104C" w:rsidDel="00D227F3" w:rsidRDefault="00103BB1">
      <w:pPr>
        <w:pStyle w:val="Heading2"/>
        <w:rPr>
          <w:del w:id="344" w:author="Michael S" w:date="2024-01-22T11:44:00Z"/>
        </w:rPr>
        <w:pPrChange w:id="345" w:author="Michael S" w:date="2024-01-22T11:44:00Z">
          <w:pPr/>
        </w:pPrChange>
      </w:pPr>
      <w:r>
        <w:t xml:space="preserve">“There is nothing more important than a good, safe, secure </w:t>
      </w:r>
      <w:r w:rsidR="0073444B">
        <w:t>home</w:t>
      </w:r>
      <w:del w:id="346" w:author="Michael S" w:date="2024-01-22T13:04:00Z">
        <w:r w:rsidR="0073444B" w:rsidDel="00FC0DAF">
          <w:delText>.</w:delText>
        </w:r>
      </w:del>
      <w:r>
        <w:t xml:space="preserve">” </w:t>
      </w:r>
    </w:p>
    <w:p w14:paraId="152CEC4C" w14:textId="77777777" w:rsidR="00103BB1" w:rsidRDefault="00103BB1">
      <w:pPr>
        <w:pStyle w:val="Heading2"/>
        <w:pPrChange w:id="347" w:author="Michael S" w:date="2024-01-22T11:44:00Z">
          <w:pPr/>
        </w:pPrChange>
      </w:pPr>
    </w:p>
    <w:p w14:paraId="68BDF67E" w14:textId="3CA8157A" w:rsidR="00103BB1" w:rsidRDefault="00103BB1" w:rsidP="00103BB1">
      <w:del w:id="348" w:author="Michael S" w:date="2024-01-22T11:44:00Z">
        <w:r w:rsidDel="00D227F3">
          <w:delText>The place that</w:delText>
        </w:r>
      </w:del>
      <w:del w:id="349" w:author="Michael S" w:date="2024-01-22T11:29:00Z">
        <w:r w:rsidDel="002B338A">
          <w:delText xml:space="preserve"> we </w:delText>
        </w:r>
      </w:del>
      <w:ins w:id="350" w:author="Michael S" w:date="2024-01-22T11:44:00Z">
        <w:r w:rsidR="00D227F3">
          <w:t>Where</w:t>
        </w:r>
      </w:ins>
      <w:ins w:id="351" w:author="Michael S" w:date="2024-01-22T11:29:00Z">
        <w:r w:rsidR="002B338A">
          <w:t xml:space="preserve"> you </w:t>
        </w:r>
      </w:ins>
      <w:r>
        <w:t>chose to live</w:t>
      </w:r>
      <w:ins w:id="352" w:author="Michael S" w:date="2024-01-22T11:44:00Z">
        <w:r w:rsidR="00D227F3">
          <w:t>—</w:t>
        </w:r>
      </w:ins>
      <w:del w:id="353" w:author="Michael S" w:date="2024-01-22T11:44:00Z">
        <w:r w:rsidDel="00D227F3">
          <w:delText xml:space="preserve">, </w:delText>
        </w:r>
      </w:del>
      <w:r>
        <w:t>or wind up living</w:t>
      </w:r>
      <w:ins w:id="354" w:author="Michael S" w:date="2024-01-22T11:44:00Z">
        <w:r w:rsidR="00D227F3">
          <w:t>,</w:t>
        </w:r>
      </w:ins>
      <w:r>
        <w:t xml:space="preserve"> </w:t>
      </w:r>
      <w:del w:id="355" w:author="Michael S" w:date="2024-01-22T11:44:00Z">
        <w:r w:rsidDel="00D227F3">
          <w:delText xml:space="preserve">in </w:delText>
        </w:r>
      </w:del>
      <w:r>
        <w:t>due to</w:t>
      </w:r>
      <w:del w:id="356" w:author="Michael S" w:date="2024-01-22T11:33:00Z">
        <w:r w:rsidDel="002B338A">
          <w:delText xml:space="preserve"> our </w:delText>
        </w:r>
      </w:del>
      <w:ins w:id="357" w:author="Michael S" w:date="2024-01-22T11:33:00Z">
        <w:r w:rsidR="002B338A">
          <w:t xml:space="preserve"> your </w:t>
        </w:r>
      </w:ins>
      <w:r>
        <w:t>choices</w:t>
      </w:r>
      <w:ins w:id="358" w:author="Michael S" w:date="2024-01-22T11:44:00Z">
        <w:r w:rsidR="00D227F3">
          <w:t>—</w:t>
        </w:r>
      </w:ins>
      <w:del w:id="359" w:author="Michael S" w:date="2024-01-22T11:44:00Z">
        <w:r w:rsidDel="00D227F3">
          <w:delText xml:space="preserve">, </w:delText>
        </w:r>
      </w:del>
      <w:r>
        <w:t>is a significant factor in where</w:t>
      </w:r>
      <w:del w:id="360" w:author="Michael S" w:date="2024-01-22T11:29:00Z">
        <w:r w:rsidDel="002B338A">
          <w:delText xml:space="preserve"> we </w:delText>
        </w:r>
      </w:del>
      <w:ins w:id="361" w:author="Michael S" w:date="2024-01-22T11:29:00Z">
        <w:r w:rsidR="002B338A">
          <w:t xml:space="preserve"> you </w:t>
        </w:r>
      </w:ins>
      <w:r>
        <w:t xml:space="preserve">end up in the future. Research has shown that the zip code you live in can </w:t>
      </w:r>
      <w:del w:id="362" w:author="Michael S" w:date="2024-01-22T11:44:00Z">
        <w:r w:rsidDel="00A635F5">
          <w:delText xml:space="preserve">make </w:delText>
        </w:r>
      </w:del>
      <w:ins w:id="363" w:author="Michael S" w:date="2024-01-22T11:44:00Z">
        <w:r w:rsidR="00A635F5">
          <w:t xml:space="preserve">have </w:t>
        </w:r>
      </w:ins>
      <w:r>
        <w:t xml:space="preserve">a significant impact on your own earnings and </w:t>
      </w:r>
      <w:ins w:id="364" w:author="Michael S" w:date="2024-01-22T11:44:00Z">
        <w:r w:rsidR="00A635F5">
          <w:t xml:space="preserve">ultimately even </w:t>
        </w:r>
      </w:ins>
      <w:r>
        <w:t xml:space="preserve">those </w:t>
      </w:r>
      <w:del w:id="365" w:author="Michael S" w:date="2024-01-22T11:45:00Z">
        <w:r w:rsidDel="00A635F5">
          <w:delText xml:space="preserve">that </w:delText>
        </w:r>
      </w:del>
      <w:ins w:id="366" w:author="Michael S" w:date="2024-01-22T11:45:00Z">
        <w:r w:rsidR="00A635F5">
          <w:t xml:space="preserve">of </w:t>
        </w:r>
      </w:ins>
      <w:r>
        <w:t>your children</w:t>
      </w:r>
      <w:del w:id="367" w:author="Michael S" w:date="2024-01-22T11:45:00Z">
        <w:r w:rsidDel="00A635F5">
          <w:delText xml:space="preserve"> </w:delText>
        </w:r>
      </w:del>
      <w:del w:id="368" w:author="Michael S" w:date="2024-01-22T11:44:00Z">
        <w:r w:rsidDel="00A635F5">
          <w:delText xml:space="preserve">ultimately </w:delText>
        </w:r>
      </w:del>
      <w:del w:id="369" w:author="Michael S" w:date="2024-01-22T11:45:00Z">
        <w:r w:rsidDel="00A635F5">
          <w:delText>make</w:delText>
        </w:r>
      </w:del>
      <w:r>
        <w:t xml:space="preserve">. </w:t>
      </w:r>
    </w:p>
    <w:p w14:paraId="0F38B226" w14:textId="65513FDC" w:rsidR="00103BB1" w:rsidRDefault="00103BB1" w:rsidP="00103BB1">
      <w:del w:id="370" w:author="Michael S" w:date="2024-01-22T12:55:00Z">
        <w:r w:rsidDel="00D938EF">
          <w:delText xml:space="preserve">As a result, </w:delText>
        </w:r>
      </w:del>
      <w:ins w:id="371" w:author="Michael S" w:date="2024-01-22T12:55:00Z">
        <w:r w:rsidR="00D938EF">
          <w:t>Y</w:t>
        </w:r>
      </w:ins>
      <w:ins w:id="372" w:author="Michael S" w:date="2024-01-22T11:46:00Z">
        <w:r w:rsidR="00FE114E">
          <w:t xml:space="preserve">ou should therefore prioritize </w:t>
        </w:r>
      </w:ins>
      <w:r>
        <w:t xml:space="preserve">choosing the best place to live for </w:t>
      </w:r>
      <w:proofErr w:type="gramStart"/>
      <w:r w:rsidR="00656EF5" w:rsidRPr="00656EF5">
        <w:rPr>
          <w:i/>
          <w:iCs/>
          <w:rPrChange w:id="373" w:author="Michael S" w:date="2024-01-22T11:45:00Z">
            <w:rPr/>
          </w:rPrChange>
        </w:rPr>
        <w:t>now</w:t>
      </w:r>
      <w:r>
        <w:t>, and</w:t>
      </w:r>
      <w:proofErr w:type="gramEnd"/>
      <w:r>
        <w:t xml:space="preserve"> having a plan to get to the </w:t>
      </w:r>
      <w:del w:id="374" w:author="Michael S" w:date="2024-01-22T12:56:00Z">
        <w:r w:rsidDel="004E66ED">
          <w:delText xml:space="preserve">next </w:delText>
        </w:r>
      </w:del>
      <w:r>
        <w:t>best area in time</w:t>
      </w:r>
      <w:del w:id="375" w:author="Michael S" w:date="2024-01-22T11:46:00Z">
        <w:r w:rsidDel="00FE114E">
          <w:delText xml:space="preserve"> should be prioritized</w:delText>
        </w:r>
      </w:del>
      <w:r>
        <w:t>.</w:t>
      </w:r>
      <w:del w:id="376" w:author="Michael S" w:date="2024-01-22T11:29:00Z">
        <w:r w:rsidDel="002B338A">
          <w:delText xml:space="preserve"> We </w:delText>
        </w:r>
      </w:del>
      <w:ins w:id="377" w:author="Michael S" w:date="2024-01-22T11:29:00Z">
        <w:r w:rsidR="002B338A">
          <w:t xml:space="preserve"> </w:t>
        </w:r>
      </w:ins>
      <w:ins w:id="378" w:author="Michael S" w:date="2024-01-22T11:46:00Z">
        <w:r w:rsidR="00FE114E">
          <w:t>We</w:t>
        </w:r>
      </w:ins>
      <w:ins w:id="379" w:author="Michael S" w:date="2024-01-22T11:29:00Z">
        <w:r w:rsidR="002B338A">
          <w:t xml:space="preserve"> </w:t>
        </w:r>
      </w:ins>
      <w:r>
        <w:t>all tend to think that</w:t>
      </w:r>
      <w:del w:id="380" w:author="Michael S" w:date="2024-01-22T11:29:00Z">
        <w:r w:rsidDel="002B338A">
          <w:delText xml:space="preserve"> we </w:delText>
        </w:r>
      </w:del>
      <w:ins w:id="381" w:author="Michael S" w:date="2024-01-22T11:29:00Z">
        <w:r w:rsidR="002B338A">
          <w:t xml:space="preserve"> </w:t>
        </w:r>
      </w:ins>
      <w:ins w:id="382" w:author="Michael S" w:date="2024-01-22T11:46:00Z">
        <w:r w:rsidR="00FE114E">
          <w:t>we</w:t>
        </w:r>
      </w:ins>
      <w:ins w:id="383" w:author="Michael S" w:date="2024-01-22T11:29:00Z">
        <w:r w:rsidR="002B338A">
          <w:t xml:space="preserve"> </w:t>
        </w:r>
      </w:ins>
      <w:r>
        <w:t xml:space="preserve">are </w:t>
      </w:r>
      <w:r w:rsidR="00FE114E" w:rsidRPr="00B83215">
        <w:t>prioritizing</w:t>
      </w:r>
      <w:r w:rsidR="00FE114E">
        <w:t xml:space="preserve"> </w:t>
      </w:r>
      <w:r>
        <w:t xml:space="preserve">those items. However, small </w:t>
      </w:r>
      <w:r w:rsidR="0073444B">
        <w:t>decisions</w:t>
      </w:r>
      <w:r>
        <w:t xml:space="preserve"> over time will keep you from getting to your ultimate destination</w:t>
      </w:r>
      <w:ins w:id="384" w:author="Michael S" w:date="2024-01-22T11:46:00Z">
        <w:r w:rsidR="00D80E47">
          <w:t>,</w:t>
        </w:r>
      </w:ins>
      <w:r>
        <w:t xml:space="preserve"> because you don’t realize that </w:t>
      </w:r>
      <w:del w:id="385" w:author="Michael S" w:date="2024-01-22T11:46:00Z">
        <w:r w:rsidDel="00D80E47">
          <w:delText xml:space="preserve">your </w:delText>
        </w:r>
      </w:del>
      <w:ins w:id="386" w:author="Michael S" w:date="2024-01-22T11:46:00Z">
        <w:r w:rsidR="00D80E47">
          <w:t xml:space="preserve">you’re </w:t>
        </w:r>
      </w:ins>
      <w:r>
        <w:t xml:space="preserve">making small course corrections that take you off your path. </w:t>
      </w:r>
    </w:p>
    <w:p w14:paraId="4A3BB6B4" w14:textId="3E67A6AA" w:rsidR="00103BB1" w:rsidRDefault="00103BB1" w:rsidP="00B83215">
      <w:commentRangeStart w:id="387"/>
      <w:r>
        <w:t xml:space="preserve">Ultimately, this app will </w:t>
      </w:r>
      <w:ins w:id="388" w:author="Michael S" w:date="2024-01-22T11:47:00Z">
        <w:r w:rsidR="00B83215">
          <w:t xml:space="preserve">get </w:t>
        </w:r>
      </w:ins>
      <w:del w:id="389" w:author="Michael S" w:date="2024-01-22T11:47:00Z">
        <w:r w:rsidDel="00B83215">
          <w:delText xml:space="preserve">help </w:delText>
        </w:r>
      </w:del>
      <w:r>
        <w:t xml:space="preserve">you </w:t>
      </w:r>
      <w:del w:id="390" w:author="Michael S" w:date="2024-01-22T11:47:00Z">
        <w:r w:rsidDel="00B83215">
          <w:delText>get t</w:delText>
        </w:r>
      </w:del>
      <w:ins w:id="391" w:author="Michael S" w:date="2024-01-22T11:47:00Z">
        <w:r w:rsidR="00B83215">
          <w:t>t</w:t>
        </w:r>
      </w:ins>
      <w:r>
        <w:t xml:space="preserve">o where you want to be </w:t>
      </w:r>
      <w:del w:id="392" w:author="Michael S" w:date="2024-01-22T11:47:00Z">
        <w:r w:rsidDel="00B83215">
          <w:delText>bec</w:delText>
        </w:r>
        <w:r w:rsidR="001101A6" w:rsidDel="00B83215">
          <w:delText>ause it ultimately helps you</w:delText>
        </w:r>
      </w:del>
      <w:ins w:id="393" w:author="Michael S" w:date="2024-01-22T11:47:00Z">
        <w:r w:rsidR="00B83215">
          <w:t>by helping you</w:t>
        </w:r>
      </w:ins>
      <w:r w:rsidR="001101A6">
        <w:t xml:space="preserve">: </w:t>
      </w:r>
    </w:p>
    <w:p w14:paraId="30C53EB8" w14:textId="0B406E86" w:rsidR="001101A6" w:rsidRDefault="001101A6" w:rsidP="001101A6">
      <w:pPr>
        <w:pStyle w:val="ListParagraph"/>
        <w:numPr>
          <w:ilvl w:val="0"/>
          <w:numId w:val="2"/>
        </w:numPr>
      </w:pPr>
      <w:del w:id="394" w:author="Michael S" w:date="2024-01-22T11:48:00Z">
        <w:r w:rsidDel="002E451D">
          <w:delText xml:space="preserve">Make good health choices so that you stay </w:delText>
        </w:r>
        <w:r w:rsidR="0073444B" w:rsidDel="002E451D">
          <w:delText>well</w:delText>
        </w:r>
      </w:del>
      <w:ins w:id="395" w:author="Michael S" w:date="2024-01-22T11:48:00Z">
        <w:r w:rsidR="002E451D">
          <w:t>Stay healthy by making good choices</w:t>
        </w:r>
      </w:ins>
      <w:r w:rsidR="0073444B">
        <w:t>.</w:t>
      </w:r>
    </w:p>
    <w:p w14:paraId="106C5C46" w14:textId="019C3EF2" w:rsidR="001101A6" w:rsidRDefault="001101A6" w:rsidP="001101A6">
      <w:pPr>
        <w:pStyle w:val="ListParagraph"/>
        <w:numPr>
          <w:ilvl w:val="0"/>
          <w:numId w:val="2"/>
        </w:numPr>
      </w:pPr>
      <w:r>
        <w:t>Make good relationship choices</w:t>
      </w:r>
      <w:ins w:id="396" w:author="Michael S" w:date="2024-01-22T11:49:00Z">
        <w:r w:rsidR="007C1A93">
          <w:t>,</w:t>
        </w:r>
      </w:ins>
      <w:r>
        <w:t xml:space="preserve"> with people in your life </w:t>
      </w:r>
      <w:del w:id="397" w:author="Michael S" w:date="2024-01-22T12:56:00Z">
        <w:r w:rsidDel="00770CE6">
          <w:delText xml:space="preserve">that </w:delText>
        </w:r>
      </w:del>
      <w:ins w:id="398" w:author="Michael S" w:date="2024-01-22T12:56:00Z">
        <w:r w:rsidR="00770CE6">
          <w:t xml:space="preserve">who </w:t>
        </w:r>
      </w:ins>
      <w:r>
        <w:t xml:space="preserve">keep your stress levels </w:t>
      </w:r>
      <w:del w:id="399" w:author="Michael S" w:date="2024-01-22T11:52:00Z">
        <w:r w:rsidDel="008B75A4">
          <w:delText xml:space="preserve">minimized </w:delText>
        </w:r>
      </w:del>
      <w:ins w:id="400" w:author="Michael S" w:date="2024-01-22T11:52:00Z">
        <w:r w:rsidR="008B75A4">
          <w:t xml:space="preserve">low </w:t>
        </w:r>
      </w:ins>
      <w:r>
        <w:t xml:space="preserve">so that you are in the </w:t>
      </w:r>
      <w:del w:id="401" w:author="Michael S" w:date="2024-01-22T11:49:00Z">
        <w:r w:rsidDel="007C1A93">
          <w:delText xml:space="preserve">mental </w:delText>
        </w:r>
      </w:del>
      <w:ins w:id="402" w:author="Michael S" w:date="2024-01-22T11:49:00Z">
        <w:r w:rsidR="007C1A93">
          <w:t xml:space="preserve">right </w:t>
        </w:r>
      </w:ins>
      <w:r>
        <w:t xml:space="preserve">mindset to be cognizant of how today’s choice will impact </w:t>
      </w:r>
      <w:del w:id="403" w:author="Michael S" w:date="2024-01-22T11:53:00Z">
        <w:r w:rsidDel="00D70BFE">
          <w:delText>what you want</w:delText>
        </w:r>
      </w:del>
      <w:ins w:id="404" w:author="Michael S" w:date="2024-01-22T11:53:00Z">
        <w:r w:rsidR="00D70BFE">
          <w:t>your goals</w:t>
        </w:r>
      </w:ins>
      <w:r>
        <w:t xml:space="preserve">. </w:t>
      </w:r>
    </w:p>
    <w:p w14:paraId="5B36A245" w14:textId="59A8C320" w:rsidR="001101A6" w:rsidRDefault="001101A6" w:rsidP="001101A6">
      <w:pPr>
        <w:pStyle w:val="ListParagraph"/>
        <w:numPr>
          <w:ilvl w:val="0"/>
          <w:numId w:val="2"/>
        </w:numPr>
      </w:pPr>
      <w:r>
        <w:t xml:space="preserve">Choose the best place to live that supports the previously </w:t>
      </w:r>
      <w:del w:id="405" w:author="Michael S" w:date="2024-01-22T11:49:00Z">
        <w:r w:rsidDel="007C1A93">
          <w:delText xml:space="preserve">named </w:delText>
        </w:r>
      </w:del>
      <w:ins w:id="406" w:author="Michael S" w:date="2024-01-22T11:49:00Z">
        <w:r w:rsidR="007C1A93">
          <w:t xml:space="preserve">discussed </w:t>
        </w:r>
      </w:ins>
      <w:r>
        <w:t xml:space="preserve">reasons and helps set you up </w:t>
      </w:r>
      <w:del w:id="407" w:author="Michael S" w:date="2024-01-22T11:49:00Z">
        <w:r w:rsidDel="00093531">
          <w:delText xml:space="preserve">for </w:delText>
        </w:r>
      </w:del>
      <w:ins w:id="408" w:author="Michael S" w:date="2024-01-22T11:49:00Z">
        <w:r w:rsidR="00093531">
          <w:t xml:space="preserve">to reach </w:t>
        </w:r>
      </w:ins>
      <w:del w:id="409" w:author="Michael S" w:date="2024-01-22T11:49:00Z">
        <w:r w:rsidDel="00093531">
          <w:delText xml:space="preserve">the </w:delText>
        </w:r>
      </w:del>
      <w:ins w:id="410" w:author="Michael S" w:date="2024-01-22T11:49:00Z">
        <w:r w:rsidR="00093531">
          <w:t xml:space="preserve">your </w:t>
        </w:r>
      </w:ins>
      <w:r>
        <w:t>ultimate destination</w:t>
      </w:r>
      <w:del w:id="411" w:author="Michael S" w:date="2024-01-22T11:49:00Z">
        <w:r w:rsidDel="00093531">
          <w:delText xml:space="preserve"> that you want</w:delText>
        </w:r>
      </w:del>
      <w:r>
        <w:t>.</w:t>
      </w:r>
      <w:commentRangeEnd w:id="387"/>
      <w:r w:rsidR="005B445F">
        <w:rPr>
          <w:rStyle w:val="CommentReference"/>
        </w:rPr>
        <w:commentReference w:id="387"/>
      </w:r>
    </w:p>
    <w:p w14:paraId="4368901C" w14:textId="42399E49" w:rsidR="00D64A07" w:rsidDel="00A56DDA" w:rsidRDefault="00D64A07">
      <w:pPr>
        <w:rPr>
          <w:del w:id="412" w:author="Michael S" w:date="2024-01-22T11:54:00Z"/>
        </w:rPr>
        <w:pPrChange w:id="413" w:author="Michael S" w:date="2024-01-22T11:48:00Z">
          <w:pPr>
            <w:pStyle w:val="ListParagraph"/>
          </w:pPr>
        </w:pPrChange>
      </w:pPr>
      <w:r>
        <w:t xml:space="preserve">Choosing the best housing option </w:t>
      </w:r>
      <w:del w:id="414" w:author="Michael S" w:date="2024-01-22T11:54:00Z">
        <w:r w:rsidDel="00A56DDA">
          <w:delText xml:space="preserve">available </w:delText>
        </w:r>
      </w:del>
      <w:r>
        <w:t>isn’t simple</w:t>
      </w:r>
      <w:del w:id="415" w:author="Michael S" w:date="2024-01-22T11:54:00Z">
        <w:r w:rsidDel="00A56DDA">
          <w:delText xml:space="preserve"> either</w:delText>
        </w:r>
      </w:del>
      <w:r>
        <w:t xml:space="preserve">. Incomes, credit histories, and other factors will affect where you are most likely to live. All those factors are products of your past decisions. </w:t>
      </w:r>
      <w:proofErr w:type="spellStart"/>
      <w:r>
        <w:t>Mingu</w:t>
      </w:r>
      <w:proofErr w:type="spellEnd"/>
      <w:r>
        <w:t xml:space="preserve">$ is focused on righting the ship and helping you make better </w:t>
      </w:r>
      <w:del w:id="416" w:author="Michael S" w:date="2024-01-22T11:54:00Z">
        <w:r w:rsidDel="00A56DDA">
          <w:delText xml:space="preserve">ones </w:delText>
        </w:r>
      </w:del>
      <w:ins w:id="417" w:author="Michael S" w:date="2024-01-22T11:54:00Z">
        <w:r w:rsidR="00A56DDA">
          <w:t xml:space="preserve">choices </w:t>
        </w:r>
      </w:ins>
      <w:r>
        <w:t xml:space="preserve">going forward so that you can change your situation. </w:t>
      </w:r>
    </w:p>
    <w:p w14:paraId="7EAD5378" w14:textId="77777777" w:rsidR="00BF39B1" w:rsidDel="00A56DDA" w:rsidRDefault="00BF39B1" w:rsidP="001101A6">
      <w:pPr>
        <w:pStyle w:val="ListParagraph"/>
        <w:rPr>
          <w:del w:id="418" w:author="Michael S" w:date="2024-01-22T11:54:00Z"/>
        </w:rPr>
      </w:pPr>
    </w:p>
    <w:p w14:paraId="69E77AF0" w14:textId="77777777" w:rsidR="0073444B" w:rsidRDefault="0073444B">
      <w:pPr>
        <w:pPrChange w:id="419" w:author="Michael S" w:date="2024-01-22T11:54:00Z">
          <w:pPr>
            <w:pStyle w:val="ListParagraph"/>
          </w:pPr>
        </w:pPrChange>
      </w:pPr>
    </w:p>
    <w:p w14:paraId="4D418DF9" w14:textId="25E8C7E4" w:rsidR="0073444B" w:rsidRDefault="0073444B">
      <w:pPr>
        <w:pPrChange w:id="420" w:author="Michael S" w:date="2024-01-22T11:54:00Z">
          <w:pPr>
            <w:pStyle w:val="ListParagraph"/>
          </w:pPr>
        </w:pPrChange>
      </w:pPr>
      <w:del w:id="421" w:author="Michael S" w:date="2024-01-22T11:54:00Z">
        <w:r w:rsidDel="00A56DDA">
          <w:lastRenderedPageBreak/>
          <w:fldChar w:fldCharType="begin"/>
        </w:r>
        <w:r w:rsidDel="00A56DDA">
          <w:delInstrText xml:space="preserve"> INCLUDEPICTURE "cid:image001.png@01D9BEE2.5EBA8A30" \* MERGEFORMATINET </w:delInstrText>
        </w:r>
        <w:r w:rsidDel="00A56DDA">
          <w:fldChar w:fldCharType="separate"/>
        </w:r>
        <w:r w:rsidDel="00A56DDA">
          <w:rPr>
            <w:noProof/>
          </w:rPr>
          <mc:AlternateContent>
            <mc:Choice Requires="wps">
              <w:drawing>
                <wp:inline distT="0" distB="0" distL="0" distR="0" wp14:anchorId="10DCBE07" wp14:editId="16C9B6D9">
                  <wp:extent cx="301625" cy="301625"/>
                  <wp:effectExtent l="0" t="0" r="0" b="0"/>
                  <wp:docPr id="2128169485" name="Rectangle 1" descr="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4C60E" id="Rectangle 1" o:spid="_x0000_s1026" alt="image00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Del="00A56DDA">
          <w:fldChar w:fldCharType="end"/>
        </w:r>
      </w:del>
      <w:r w:rsidRPr="0073444B">
        <w:rPr>
          <w:noProof/>
        </w:rPr>
        <w:drawing>
          <wp:inline distT="0" distB="0" distL="0" distR="0" wp14:anchorId="4949AA4B" wp14:editId="568ABFAA">
            <wp:extent cx="5449570" cy="3043555"/>
            <wp:effectExtent l="0" t="0" r="0" b="4445"/>
            <wp:docPr id="4361658"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58" name="Picture 1" descr="A map of the united states&#10;&#10;Description automatically generated"/>
                    <pic:cNvPicPr/>
                  </pic:nvPicPr>
                  <pic:blipFill>
                    <a:blip r:embed="rId13"/>
                    <a:stretch>
                      <a:fillRect/>
                    </a:stretch>
                  </pic:blipFill>
                  <pic:spPr>
                    <a:xfrm>
                      <a:off x="0" y="0"/>
                      <a:ext cx="5449570" cy="3043555"/>
                    </a:xfrm>
                    <a:prstGeom prst="rect">
                      <a:avLst/>
                    </a:prstGeom>
                  </pic:spPr>
                </pic:pic>
              </a:graphicData>
            </a:graphic>
          </wp:inline>
        </w:drawing>
      </w:r>
    </w:p>
    <w:p w14:paraId="2EFBADD6" w14:textId="77777777" w:rsidR="0073444B" w:rsidDel="00F52AC0" w:rsidRDefault="0073444B" w:rsidP="001101A6">
      <w:pPr>
        <w:pStyle w:val="ListParagraph"/>
        <w:rPr>
          <w:del w:id="422" w:author="Michael S" w:date="2024-01-22T11:54:00Z"/>
        </w:rPr>
      </w:pPr>
      <w:commentRangeStart w:id="423"/>
    </w:p>
    <w:p w14:paraId="6682C9A6" w14:textId="77777777" w:rsidR="0073444B" w:rsidDel="00F52AC0" w:rsidRDefault="0073444B" w:rsidP="001101A6">
      <w:pPr>
        <w:pStyle w:val="ListParagraph"/>
        <w:rPr>
          <w:del w:id="424" w:author="Michael S" w:date="2024-01-22T11:54:00Z"/>
        </w:rPr>
      </w:pPr>
    </w:p>
    <w:p w14:paraId="17B08F7D" w14:textId="77777777" w:rsidR="0073444B" w:rsidDel="00F52AC0" w:rsidRDefault="0073444B" w:rsidP="001101A6">
      <w:pPr>
        <w:pStyle w:val="ListParagraph"/>
        <w:rPr>
          <w:del w:id="425" w:author="Michael S" w:date="2024-01-22T11:54:00Z"/>
        </w:rPr>
      </w:pPr>
    </w:p>
    <w:p w14:paraId="4790AB90" w14:textId="77777777" w:rsidR="0073444B" w:rsidDel="00F52AC0" w:rsidRDefault="0073444B" w:rsidP="001101A6">
      <w:pPr>
        <w:pStyle w:val="ListParagraph"/>
        <w:rPr>
          <w:del w:id="426" w:author="Michael S" w:date="2024-01-22T11:54:00Z"/>
        </w:rPr>
      </w:pPr>
    </w:p>
    <w:p w14:paraId="276A5B15" w14:textId="77777777" w:rsidR="0073444B" w:rsidDel="00F52AC0" w:rsidRDefault="0073444B" w:rsidP="001101A6">
      <w:pPr>
        <w:pStyle w:val="ListParagraph"/>
        <w:rPr>
          <w:del w:id="427" w:author="Michael S" w:date="2024-01-22T11:54:00Z"/>
        </w:rPr>
      </w:pPr>
    </w:p>
    <w:p w14:paraId="29D84188" w14:textId="77777777" w:rsidR="0073444B" w:rsidDel="00F52AC0" w:rsidRDefault="0073444B" w:rsidP="001101A6">
      <w:pPr>
        <w:pStyle w:val="ListParagraph"/>
        <w:rPr>
          <w:del w:id="428" w:author="Michael S" w:date="2024-01-22T11:54:00Z"/>
        </w:rPr>
      </w:pPr>
    </w:p>
    <w:p w14:paraId="65E3D6AF" w14:textId="3B2E2D83" w:rsidR="00BF39B1" w:rsidRDefault="00BF39B1">
      <w:pPr>
        <w:pPrChange w:id="429" w:author="Michael S" w:date="2024-01-22T11:54:00Z">
          <w:pPr>
            <w:pStyle w:val="ListParagraph"/>
          </w:pPr>
        </w:pPrChange>
      </w:pPr>
      <w:del w:id="430" w:author="Michael S" w:date="2024-01-22T11:55:00Z">
        <w:r w:rsidDel="00F52AC0">
          <w:delText>One of the</w:delText>
        </w:r>
      </w:del>
      <w:ins w:id="431" w:author="Michael S" w:date="2024-01-22T11:55:00Z">
        <w:r w:rsidR="00F52AC0">
          <w:t>A</w:t>
        </w:r>
      </w:ins>
      <w:r>
        <w:t xml:space="preserve"> </w:t>
      </w:r>
      <w:del w:id="432" w:author="Michael S" w:date="2024-01-22T12:56:00Z">
        <w:r w:rsidDel="001F1945">
          <w:delText>key factor</w:delText>
        </w:r>
      </w:del>
      <w:ins w:id="433" w:author="Michael S" w:date="2024-01-22T12:56:00Z">
        <w:r w:rsidR="001F1945">
          <w:t>crucial consider</w:t>
        </w:r>
      </w:ins>
      <w:ins w:id="434" w:author="Michael S" w:date="2024-01-22T12:57:00Z">
        <w:r w:rsidR="001F1945">
          <w:t>ation</w:t>
        </w:r>
      </w:ins>
      <w:del w:id="435" w:author="Michael S" w:date="2024-01-22T11:55:00Z">
        <w:r w:rsidDel="00F52AC0">
          <w:delText>s that</w:delText>
        </w:r>
      </w:del>
      <w:del w:id="436" w:author="Michael S" w:date="2024-01-22T11:29:00Z">
        <w:r w:rsidDel="002B338A">
          <w:delText xml:space="preserve"> we </w:delText>
        </w:r>
      </w:del>
      <w:del w:id="437" w:author="Michael S" w:date="2024-01-22T11:55:00Z">
        <w:r w:rsidDel="00F52AC0">
          <w:delText>should always keep in mind</w:delText>
        </w:r>
      </w:del>
      <w:r>
        <w:t xml:space="preserve">, especially if </w:t>
      </w:r>
      <w:del w:id="438" w:author="Michael S" w:date="2024-01-22T11:55:00Z">
        <w:r w:rsidDel="00F52AC0">
          <w:delText>there are kids in the family</w:delText>
        </w:r>
      </w:del>
      <w:ins w:id="439" w:author="Michael S" w:date="2024-01-22T11:55:00Z">
        <w:r w:rsidR="00F52AC0">
          <w:t>you have kids</w:t>
        </w:r>
      </w:ins>
      <w:commentRangeEnd w:id="423"/>
      <w:ins w:id="440" w:author="Michael S" w:date="2024-01-22T11:57:00Z">
        <w:r w:rsidR="00CD53E7">
          <w:rPr>
            <w:rStyle w:val="CommentReference"/>
          </w:rPr>
          <w:commentReference w:id="423"/>
        </w:r>
      </w:ins>
      <w:r>
        <w:t>, is moving to areas that offer better educational opportunities. As</w:t>
      </w:r>
      <w:del w:id="441" w:author="Michael S" w:date="2024-01-22T11:29:00Z">
        <w:r w:rsidDel="002B338A">
          <w:delText xml:space="preserve"> we </w:delText>
        </w:r>
      </w:del>
      <w:ins w:id="442" w:author="Michael S" w:date="2024-01-22T11:29:00Z">
        <w:r w:rsidR="002B338A">
          <w:t xml:space="preserve"> </w:t>
        </w:r>
      </w:ins>
      <w:ins w:id="443" w:author="Michael S" w:date="2024-01-22T11:57:00Z">
        <w:r w:rsidR="00301120">
          <w:t>we</w:t>
        </w:r>
      </w:ins>
      <w:ins w:id="444" w:author="Michael S" w:date="2024-01-22T11:29:00Z">
        <w:r w:rsidR="002B338A">
          <w:t xml:space="preserve"> </w:t>
        </w:r>
      </w:ins>
      <w:r>
        <w:t>mentioned before, one key factor that keeps</w:t>
      </w:r>
      <w:del w:id="445" w:author="Michael S" w:date="2024-01-22T11:36:00Z">
        <w:r w:rsidDel="002B338A">
          <w:delText xml:space="preserve"> us </w:delText>
        </w:r>
      </w:del>
      <w:ins w:id="446" w:author="Michael S" w:date="2024-01-22T11:36:00Z">
        <w:r w:rsidR="002B338A">
          <w:t xml:space="preserve"> </w:t>
        </w:r>
      </w:ins>
      <w:ins w:id="447" w:author="Michael S" w:date="2024-01-22T11:58:00Z">
        <w:r w:rsidR="00F1468D">
          <w:t>us</w:t>
        </w:r>
      </w:ins>
      <w:ins w:id="448" w:author="Michael S" w:date="2024-01-22T11:36:00Z">
        <w:r w:rsidR="002B338A">
          <w:t xml:space="preserve"> </w:t>
        </w:r>
      </w:ins>
      <w:r>
        <w:t xml:space="preserve">all on track is doing it for the kids. </w:t>
      </w:r>
      <w:del w:id="449" w:author="Michael S" w:date="2024-01-22T12:00:00Z">
        <w:r w:rsidDel="00946F47">
          <w:delText xml:space="preserve">And </w:delText>
        </w:r>
      </w:del>
      <w:ins w:id="450" w:author="Michael S" w:date="2024-01-22T12:00:00Z">
        <w:r w:rsidR="00946F47">
          <w:t xml:space="preserve">While moving can be expensive, </w:t>
        </w:r>
      </w:ins>
      <w:del w:id="451" w:author="Michael S" w:date="2024-01-22T12:00:00Z">
        <w:r w:rsidDel="00946F47">
          <w:delText>moving sometimes makes</w:delText>
        </w:r>
      </w:del>
      <w:del w:id="452" w:author="Michael S" w:date="2024-01-22T11:36:00Z">
        <w:r w:rsidDel="002B338A">
          <w:delText xml:space="preserve"> us </w:delText>
        </w:r>
      </w:del>
      <w:ins w:id="453" w:author="Michael S" w:date="2024-01-22T12:00:00Z">
        <w:r w:rsidR="00946F47">
          <w:t xml:space="preserve">it often helps you </w:t>
        </w:r>
      </w:ins>
      <w:del w:id="454" w:author="Michael S" w:date="2024-01-22T12:00:00Z">
        <w:r w:rsidDel="00155723">
          <w:delText>break out of the familiar and do something outside of</w:delText>
        </w:r>
      </w:del>
      <w:del w:id="455" w:author="Michael S" w:date="2024-01-22T11:33:00Z">
        <w:r w:rsidDel="002B338A">
          <w:delText xml:space="preserve"> our </w:delText>
        </w:r>
      </w:del>
      <w:del w:id="456" w:author="Michael S" w:date="2024-01-22T12:00:00Z">
        <w:r w:rsidDel="00155723">
          <w:delText>comfort zone</w:delText>
        </w:r>
      </w:del>
      <w:ins w:id="457" w:author="Michael S" w:date="2024-01-22T12:00:00Z">
        <w:r w:rsidR="00155723">
          <w:t>e</w:t>
        </w:r>
      </w:ins>
      <w:ins w:id="458" w:author="Michael S" w:date="2024-01-22T12:01:00Z">
        <w:r w:rsidR="00155723">
          <w:t>stablish healthy new habits and routines. Plus, you’ll</w:t>
        </w:r>
      </w:ins>
      <w:r>
        <w:t xml:space="preserve"> know</w:t>
      </w:r>
      <w:del w:id="459" w:author="Michael S" w:date="2024-01-22T12:01:00Z">
        <w:r w:rsidDel="00155723">
          <w:delText>ing</w:delText>
        </w:r>
      </w:del>
      <w:r>
        <w:t xml:space="preserve"> that </w:t>
      </w:r>
      <w:del w:id="460" w:author="Michael S" w:date="2024-01-22T12:01:00Z">
        <w:r w:rsidDel="00155723">
          <w:delText>in the end it will</w:delText>
        </w:r>
      </w:del>
      <w:ins w:id="461" w:author="Michael S" w:date="2024-01-22T12:01:00Z">
        <w:r w:rsidR="00155723">
          <w:t>you’re</w:t>
        </w:r>
      </w:ins>
      <w:r>
        <w:t xml:space="preserve"> help</w:t>
      </w:r>
      <w:ins w:id="462" w:author="Michael S" w:date="2024-01-22T12:01:00Z">
        <w:r w:rsidR="00155723">
          <w:t>ing</w:t>
        </w:r>
      </w:ins>
      <w:r>
        <w:t xml:space="preserve"> </w:t>
      </w:r>
      <w:del w:id="463" w:author="Michael S" w:date="2024-01-22T12:03:00Z">
        <w:r w:rsidDel="009874C2">
          <w:delText xml:space="preserve">them </w:delText>
        </w:r>
      </w:del>
      <w:ins w:id="464" w:author="Michael S" w:date="2024-01-22T12:03:00Z">
        <w:r w:rsidR="009874C2">
          <w:t xml:space="preserve">the whole family </w:t>
        </w:r>
      </w:ins>
      <w:del w:id="465" w:author="Michael S" w:date="2024-01-22T12:01:00Z">
        <w:r w:rsidDel="00155723">
          <w:delText xml:space="preserve">be </w:delText>
        </w:r>
      </w:del>
      <w:ins w:id="466" w:author="Michael S" w:date="2024-01-22T12:01:00Z">
        <w:r w:rsidR="00155723">
          <w:t xml:space="preserve">get </w:t>
        </w:r>
      </w:ins>
      <w:r>
        <w:t>in a better position</w:t>
      </w:r>
      <w:del w:id="467" w:author="Michael S" w:date="2024-01-22T12:00:00Z">
        <w:r w:rsidDel="00D52DEA">
          <w:delText xml:space="preserve"> </w:delText>
        </w:r>
      </w:del>
      <w:del w:id="468" w:author="Michael S" w:date="2024-01-22T12:04:00Z">
        <w:r w:rsidDel="009874C2">
          <w:delText xml:space="preserve">and </w:delText>
        </w:r>
        <w:r w:rsidR="00D52DEA" w:rsidRPr="00D52DEA" w:rsidDel="009874C2">
          <w:rPr>
            <w:i/>
            <w:iCs/>
            <w:rPrChange w:id="469" w:author="Michael S" w:date="2024-01-22T12:00:00Z">
              <w:rPr/>
            </w:rPrChange>
          </w:rPr>
          <w:delText>you</w:delText>
        </w:r>
        <w:r w:rsidDel="009874C2">
          <w:delText xml:space="preserve"> not being in a worse position in the future that requires their help</w:delText>
        </w:r>
      </w:del>
      <w:ins w:id="470" w:author="Michael S" w:date="2024-01-22T12:04:00Z">
        <w:r w:rsidR="000B6C1D">
          <w:t xml:space="preserve"> for the future.</w:t>
        </w:r>
      </w:ins>
      <w:del w:id="471" w:author="Michael S" w:date="2024-01-22T12:04:00Z">
        <w:r w:rsidDel="000B6C1D">
          <w:delText xml:space="preserve">. </w:delText>
        </w:r>
      </w:del>
    </w:p>
    <w:p w14:paraId="42F0B095" w14:textId="77777777" w:rsidR="00D64A07" w:rsidDel="00F52AC0" w:rsidRDefault="00D64A07" w:rsidP="001101A6">
      <w:pPr>
        <w:pStyle w:val="ListParagraph"/>
        <w:rPr>
          <w:del w:id="472" w:author="Michael S" w:date="2024-01-22T11:55:00Z"/>
        </w:rPr>
      </w:pPr>
    </w:p>
    <w:p w14:paraId="3FAE6EFC" w14:textId="79FE2606" w:rsidR="00D64A07" w:rsidDel="009874C2" w:rsidRDefault="00D64A07">
      <w:pPr>
        <w:rPr>
          <w:del w:id="473" w:author="Michael S" w:date="2024-01-22T12:04:00Z"/>
        </w:rPr>
        <w:pPrChange w:id="474" w:author="Michael S" w:date="2024-01-22T11:55:00Z">
          <w:pPr>
            <w:pStyle w:val="ListParagraph"/>
          </w:pPr>
        </w:pPrChange>
      </w:pPr>
      <w:r>
        <w:t>As a result,</w:t>
      </w:r>
      <w:del w:id="475" w:author="Michael S" w:date="2024-01-22T11:29:00Z">
        <w:r w:rsidDel="002B338A">
          <w:delText xml:space="preserve"> we </w:delText>
        </w:r>
      </w:del>
      <w:ins w:id="476" w:author="Michael S" w:date="2024-01-22T11:29:00Z">
        <w:r w:rsidR="002B338A">
          <w:t xml:space="preserve"> </w:t>
        </w:r>
      </w:ins>
      <w:ins w:id="477" w:author="Michael S" w:date="2024-01-22T12:05:00Z">
        <w:r w:rsidR="001179A1">
          <w:t>we</w:t>
        </w:r>
      </w:ins>
      <w:ins w:id="478" w:author="Michael S" w:date="2024-01-22T11:29:00Z">
        <w:r w:rsidR="002B338A">
          <w:t xml:space="preserve"> </w:t>
        </w:r>
      </w:ins>
      <w:r>
        <w:t>can help you move from the local areas that are red to those that are gr</w:t>
      </w:r>
      <w:ins w:id="479" w:author="Michael S" w:date="2024-01-22T12:48:00Z">
        <w:r w:rsidR="00E9311C">
          <w:t>ay</w:t>
        </w:r>
      </w:ins>
      <w:del w:id="480" w:author="Michael S" w:date="2024-01-22T12:48:00Z">
        <w:r w:rsidDel="00E9311C">
          <w:delText>ey</w:delText>
        </w:r>
      </w:del>
      <w:r>
        <w:t>!</w:t>
      </w:r>
    </w:p>
    <w:p w14:paraId="695C6714" w14:textId="77777777" w:rsidR="00D64A07" w:rsidDel="009874C2" w:rsidRDefault="00D64A07" w:rsidP="001101A6">
      <w:pPr>
        <w:pStyle w:val="ListParagraph"/>
        <w:rPr>
          <w:del w:id="481" w:author="Michael S" w:date="2024-01-22T12:04:00Z"/>
        </w:rPr>
      </w:pPr>
    </w:p>
    <w:p w14:paraId="1601EAA7" w14:textId="1C62BD15" w:rsidR="0073444B" w:rsidDel="009874C2" w:rsidRDefault="0073444B">
      <w:pPr>
        <w:rPr>
          <w:del w:id="482" w:author="Michael S" w:date="2024-01-22T12:04:00Z"/>
        </w:rPr>
        <w:pPrChange w:id="483" w:author="Michael S" w:date="2024-01-22T12:04:00Z">
          <w:pPr>
            <w:pStyle w:val="ListParagraph"/>
          </w:pPr>
        </w:pPrChange>
      </w:pPr>
      <w:del w:id="484" w:author="Michael S" w:date="2024-01-22T12:04:00Z">
        <w:r w:rsidDel="009874C2">
          <w:fldChar w:fldCharType="begin"/>
        </w:r>
        <w:r w:rsidDel="009874C2">
          <w:delInstrText xml:space="preserve"> INCLUDEPICTURE "cid:image001.png@01D9BEE2.5EBA8A30" \* MERGEFORMATINET </w:delInstrText>
        </w:r>
        <w:r w:rsidDel="009874C2">
          <w:fldChar w:fldCharType="separate"/>
        </w:r>
        <w:r w:rsidDel="009874C2">
          <w:rPr>
            <w:noProof/>
          </w:rPr>
          <mc:AlternateContent>
            <mc:Choice Requires="wps">
              <w:drawing>
                <wp:inline distT="0" distB="0" distL="0" distR="0" wp14:anchorId="00BAE051" wp14:editId="1C3C3209">
                  <wp:extent cx="301625" cy="301625"/>
                  <wp:effectExtent l="0" t="0" r="0" b="0"/>
                  <wp:docPr id="1833024998" name="&lt;image001.png@01D9BEE2.5EBA8A30&gt;" descr="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F3712" id="&lt;image001.png@01D9BEE2.5EBA8A30&gt;" o:spid="_x0000_s1026" alt="image00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Del="009874C2">
          <w:fldChar w:fldCharType="end"/>
        </w:r>
      </w:del>
    </w:p>
    <w:p w14:paraId="15B764F0" w14:textId="77777777" w:rsidR="00D64A07" w:rsidRDefault="00D64A07">
      <w:pPr>
        <w:pPrChange w:id="485" w:author="Michael S" w:date="2024-01-22T12:04:00Z">
          <w:pPr>
            <w:pStyle w:val="ListParagraph"/>
          </w:pPr>
        </w:pPrChange>
      </w:pPr>
    </w:p>
    <w:p w14:paraId="72AF7A2E" w14:textId="77777777" w:rsidR="009874C2" w:rsidRDefault="009874C2">
      <w:pPr>
        <w:rPr>
          <w:ins w:id="486" w:author="Michael S" w:date="2024-01-22T12:04:00Z"/>
          <w:rFonts w:asciiTheme="majorHAnsi" w:eastAsiaTheme="majorEastAsia" w:hAnsiTheme="majorHAnsi" w:cstheme="majorBidi"/>
          <w:caps/>
          <w:sz w:val="44"/>
          <w:szCs w:val="32"/>
        </w:rPr>
      </w:pPr>
      <w:ins w:id="487" w:author="Michael S" w:date="2024-01-22T12:04:00Z">
        <w:r>
          <w:br w:type="page"/>
        </w:r>
      </w:ins>
    </w:p>
    <w:p w14:paraId="33D95E8C" w14:textId="670CD760" w:rsidR="0073444B" w:rsidRDefault="00DC7EFA" w:rsidP="0073444B">
      <w:pPr>
        <w:pStyle w:val="Heading1"/>
      </w:pPr>
      <w:r>
        <w:lastRenderedPageBreak/>
        <w:t xml:space="preserve">your </w:t>
      </w:r>
      <w:r w:rsidR="0073444B">
        <w:t>TRAN</w:t>
      </w:r>
      <w:r w:rsidR="00C277A7">
        <w:t>S</w:t>
      </w:r>
      <w:r w:rsidR="0073444B">
        <w:t xml:space="preserve">PORTATION </w:t>
      </w:r>
    </w:p>
    <w:p w14:paraId="350CE8B7" w14:textId="18113C66" w:rsidR="0073444B" w:rsidRDefault="0073444B">
      <w:pPr>
        <w:pStyle w:val="Heading2"/>
        <w:pPrChange w:id="488" w:author="Michael S" w:date="2024-01-22T12:04:00Z">
          <w:pPr/>
        </w:pPrChange>
      </w:pPr>
      <w:r>
        <w:t>“The car has become an article of dress WI</w:t>
      </w:r>
      <w:del w:id="489" w:author="Michael S" w:date="2024-01-22T12:05:00Z">
        <w:r w:rsidDel="008306AA">
          <w:delText xml:space="preserve"> </w:delText>
        </w:r>
      </w:del>
      <w:r>
        <w:t>tho</w:t>
      </w:r>
      <w:ins w:id="490" w:author="Michael S" w:date="2024-01-22T12:05:00Z">
        <w:r w:rsidR="008306AA">
          <w:t>ut</w:t>
        </w:r>
      </w:ins>
      <w:del w:id="491" w:author="Michael S" w:date="2024-01-22T12:05:00Z">
        <w:r w:rsidDel="008306AA">
          <w:delText>ugh</w:delText>
        </w:r>
      </w:del>
      <w:r>
        <w:t xml:space="preserve"> which</w:t>
      </w:r>
      <w:del w:id="492" w:author="Michael S" w:date="2024-01-22T11:29:00Z">
        <w:r w:rsidDel="002B338A">
          <w:delText xml:space="preserve"> we </w:delText>
        </w:r>
      </w:del>
      <w:ins w:id="493" w:author="Michael S" w:date="2024-01-22T11:29:00Z">
        <w:r w:rsidR="002B338A">
          <w:t xml:space="preserve"> you </w:t>
        </w:r>
      </w:ins>
      <w:r>
        <w:t xml:space="preserve">feel uncertain, unclad, and incomplete…” </w:t>
      </w:r>
    </w:p>
    <w:p w14:paraId="5E730D2F" w14:textId="77777777" w:rsidR="00A425E2" w:rsidDel="009874C2" w:rsidRDefault="00A425E2" w:rsidP="0073444B">
      <w:pPr>
        <w:rPr>
          <w:del w:id="494" w:author="Michael S" w:date="2024-01-22T12:04:00Z"/>
        </w:rPr>
      </w:pPr>
    </w:p>
    <w:p w14:paraId="34A263FA" w14:textId="69512CFE" w:rsidR="00A425E2" w:rsidRDefault="00A425E2" w:rsidP="00FB72B9">
      <w:r>
        <w:t>Our cars are indeed a reflection of ourselves.</w:t>
      </w:r>
      <w:del w:id="495" w:author="Michael S" w:date="2024-01-22T11:29:00Z">
        <w:r w:rsidDel="002B338A">
          <w:delText xml:space="preserve"> We </w:delText>
        </w:r>
      </w:del>
      <w:ins w:id="496" w:author="Michael S" w:date="2024-01-22T11:29:00Z">
        <w:r w:rsidR="002B338A">
          <w:t xml:space="preserve"> You </w:t>
        </w:r>
      </w:ins>
      <w:r>
        <w:t>purchase the latest model and the best brand that</w:t>
      </w:r>
      <w:del w:id="497" w:author="Michael S" w:date="2024-01-22T11:29:00Z">
        <w:r w:rsidDel="002B338A">
          <w:delText xml:space="preserve"> we </w:delText>
        </w:r>
      </w:del>
      <w:ins w:id="498" w:author="Michael S" w:date="2024-01-22T11:29:00Z">
        <w:r w:rsidR="002B338A">
          <w:t xml:space="preserve"> you </w:t>
        </w:r>
      </w:ins>
      <w:r>
        <w:t>can afford</w:t>
      </w:r>
      <w:del w:id="499" w:author="Michael S" w:date="2024-01-22T12:07:00Z">
        <w:r w:rsidDel="00440E8F">
          <w:delText>. S</w:delText>
        </w:r>
      </w:del>
      <w:ins w:id="500" w:author="Michael S" w:date="2024-01-22T12:07:00Z">
        <w:r w:rsidR="00440E8F">
          <w:t>—</w:t>
        </w:r>
        <w:commentRangeStart w:id="501"/>
        <w:r w:rsidR="00440E8F">
          <w:t>and s</w:t>
        </w:r>
      </w:ins>
      <w:r>
        <w:t>ometimes,</w:t>
      </w:r>
      <w:del w:id="502" w:author="Michael S" w:date="2024-01-22T11:29:00Z">
        <w:r w:rsidDel="002B338A">
          <w:delText xml:space="preserve"> we </w:delText>
        </w:r>
      </w:del>
      <w:ins w:id="503" w:author="Michael S" w:date="2024-01-22T11:29:00Z">
        <w:r w:rsidR="002B338A">
          <w:t xml:space="preserve"> </w:t>
        </w:r>
      </w:ins>
      <w:ins w:id="504" w:author="Michael S" w:date="2024-01-22T12:08:00Z">
        <w:r w:rsidR="006634D2">
          <w:t xml:space="preserve">even </w:t>
        </w:r>
        <w:r w:rsidR="00FB72B9">
          <w:t>one you can’t really afford</w:t>
        </w:r>
      </w:ins>
      <w:commentRangeEnd w:id="501"/>
      <w:ins w:id="505" w:author="Michael S" w:date="2024-01-22T12:10:00Z">
        <w:r w:rsidR="009D3731">
          <w:rPr>
            <w:rStyle w:val="CommentReference"/>
          </w:rPr>
          <w:commentReference w:id="501"/>
        </w:r>
      </w:ins>
      <w:ins w:id="506" w:author="Michael S" w:date="2024-01-22T12:08:00Z">
        <w:r w:rsidR="00FB72B9">
          <w:t>.</w:t>
        </w:r>
      </w:ins>
      <w:del w:id="507" w:author="Michael S" w:date="2024-01-22T12:08:00Z">
        <w:r w:rsidDel="00FB72B9">
          <w:delText xml:space="preserve">even </w:delText>
        </w:r>
      </w:del>
      <w:del w:id="508" w:author="Michael S" w:date="2024-01-22T12:07:00Z">
        <w:r w:rsidDel="00440E8F">
          <w:delText>go beyond</w:delText>
        </w:r>
      </w:del>
      <w:del w:id="509" w:author="Michael S" w:date="2024-01-22T11:33:00Z">
        <w:r w:rsidDel="002B338A">
          <w:delText xml:space="preserve"> our </w:delText>
        </w:r>
      </w:del>
      <w:del w:id="510" w:author="Michael S" w:date="2024-01-22T12:07:00Z">
        <w:r w:rsidDel="00440E8F">
          <w:delText>means</w:delText>
        </w:r>
      </w:del>
      <w:del w:id="511" w:author="Michael S" w:date="2024-01-22T12:08:00Z">
        <w:r w:rsidDel="00FB72B9">
          <w:delText xml:space="preserve"> </w:delText>
        </w:r>
      </w:del>
      <w:del w:id="512" w:author="Michael S" w:date="2024-01-22T12:06:00Z">
        <w:r w:rsidDel="0017460D">
          <w:delText>purchase more than</w:delText>
        </w:r>
      </w:del>
      <w:del w:id="513" w:author="Michael S" w:date="2024-01-22T11:29:00Z">
        <w:r w:rsidDel="002B338A">
          <w:delText xml:space="preserve"> we </w:delText>
        </w:r>
      </w:del>
      <w:del w:id="514" w:author="Michael S" w:date="2024-01-22T12:06:00Z">
        <w:r w:rsidDel="0017460D">
          <w:delText xml:space="preserve">can afford </w:delText>
        </w:r>
      </w:del>
      <w:del w:id="515" w:author="Michael S" w:date="2024-01-22T12:08:00Z">
        <w:r w:rsidDel="00FB72B9">
          <w:delText>in an effort to make oursel</w:delText>
        </w:r>
      </w:del>
      <w:del w:id="516" w:author="Michael S" w:date="2024-01-22T12:06:00Z">
        <w:r w:rsidDel="0017460D">
          <w:delText>ves</w:delText>
        </w:r>
      </w:del>
      <w:del w:id="517" w:author="Michael S" w:date="2024-01-22T12:08:00Z">
        <w:r w:rsidDel="00FB72B9">
          <w:delText xml:space="preserve"> feel better. </w:delText>
        </w:r>
      </w:del>
    </w:p>
    <w:p w14:paraId="2CB98FFC" w14:textId="69AA3CD5" w:rsidR="00A425E2" w:rsidRDefault="00A425E2" w:rsidP="0073444B">
      <w:r>
        <w:t xml:space="preserve">Aspirational thoughts aside, cars are </w:t>
      </w:r>
      <w:del w:id="518" w:author="Michael S" w:date="2024-01-22T12:11:00Z">
        <w:r w:rsidDel="00C9555D">
          <w:delText>meant to get</w:delText>
        </w:r>
      </w:del>
      <w:del w:id="519" w:author="Michael S" w:date="2024-01-22T11:36:00Z">
        <w:r w:rsidDel="002B338A">
          <w:delText xml:space="preserve"> us </w:delText>
        </w:r>
      </w:del>
      <w:del w:id="520" w:author="Michael S" w:date="2024-01-22T12:11:00Z">
        <w:r w:rsidDel="00C9555D">
          <w:delText>to work</w:delText>
        </w:r>
      </w:del>
      <w:ins w:id="521" w:author="Michael S" w:date="2024-01-22T12:11:00Z">
        <w:r w:rsidR="00C9555D">
          <w:t>for getting you to and from work</w:t>
        </w:r>
      </w:ins>
      <w:r>
        <w:t xml:space="preserve">, </w:t>
      </w:r>
      <w:del w:id="522" w:author="Michael S" w:date="2024-01-22T12:11:00Z">
        <w:r w:rsidDel="00C9555D">
          <w:delText xml:space="preserve">home, </w:delText>
        </w:r>
      </w:del>
      <w:r>
        <w:t>pick</w:t>
      </w:r>
      <w:ins w:id="523" w:author="Michael S" w:date="2024-01-22T12:11:00Z">
        <w:r w:rsidR="00C9555D">
          <w:t>ing</w:t>
        </w:r>
      </w:ins>
      <w:r>
        <w:t xml:space="preserve"> up kids, </w:t>
      </w:r>
      <w:ins w:id="524" w:author="Michael S" w:date="2024-01-22T12:11:00Z">
        <w:r w:rsidR="00C9555D">
          <w:t xml:space="preserve">doing shopping, </w:t>
        </w:r>
      </w:ins>
      <w:r>
        <w:t>and visit</w:t>
      </w:r>
      <w:ins w:id="525" w:author="Michael S" w:date="2024-01-22T12:11:00Z">
        <w:r w:rsidR="00C9555D">
          <w:t>ing</w:t>
        </w:r>
      </w:ins>
      <w:r>
        <w:t xml:space="preserve"> </w:t>
      </w:r>
      <w:del w:id="526" w:author="Michael S" w:date="2024-01-22T12:12:00Z">
        <w:r w:rsidDel="00BD5335">
          <w:delText xml:space="preserve">others </w:delText>
        </w:r>
      </w:del>
      <w:ins w:id="527" w:author="Michael S" w:date="2024-01-22T12:12:00Z">
        <w:r w:rsidR="00BD5335">
          <w:t xml:space="preserve">friends and family </w:t>
        </w:r>
      </w:ins>
      <w:r>
        <w:t xml:space="preserve">as safely </w:t>
      </w:r>
      <w:ins w:id="528" w:author="Michael S" w:date="2024-01-22T12:11:00Z">
        <w:r w:rsidR="00C9555D">
          <w:t xml:space="preserve">and cheaply </w:t>
        </w:r>
      </w:ins>
      <w:r>
        <w:t>as possible</w:t>
      </w:r>
      <w:del w:id="529" w:author="Michael S" w:date="2024-01-22T12:11:00Z">
        <w:r w:rsidDel="00C9555D">
          <w:delText xml:space="preserve"> with as little cost as</w:delText>
        </w:r>
      </w:del>
      <w:del w:id="530" w:author="Michael S" w:date="2024-01-22T11:29:00Z">
        <w:r w:rsidDel="002B338A">
          <w:delText xml:space="preserve"> we </w:delText>
        </w:r>
      </w:del>
      <w:del w:id="531" w:author="Michael S" w:date="2024-01-22T12:11:00Z">
        <w:r w:rsidDel="00C9555D">
          <w:delText>can afford</w:delText>
        </w:r>
      </w:del>
      <w:r>
        <w:t>. The additional value that</w:t>
      </w:r>
      <w:del w:id="532" w:author="Michael S" w:date="2024-01-22T11:29:00Z">
        <w:r w:rsidDel="002B338A">
          <w:delText xml:space="preserve"> we </w:delText>
        </w:r>
      </w:del>
      <w:ins w:id="533" w:author="Michael S" w:date="2024-01-22T11:29:00Z">
        <w:r w:rsidR="002B338A">
          <w:t xml:space="preserve"> you </w:t>
        </w:r>
      </w:ins>
      <w:r>
        <w:t>give a Mercedes over an Acura is personal</w:t>
      </w:r>
      <w:ins w:id="534" w:author="Michael S" w:date="2024-01-22T12:12:00Z">
        <w:r w:rsidR="00BD5335">
          <w:t>,</w:t>
        </w:r>
      </w:ins>
      <w:r>
        <w:t xml:space="preserve"> but not essential. </w:t>
      </w:r>
    </w:p>
    <w:p w14:paraId="21F57416" w14:textId="2BBE28C0" w:rsidR="00A425E2" w:rsidRDefault="00A425E2" w:rsidP="0073444B">
      <w:r>
        <w:t>What’s crucial for</w:t>
      </w:r>
      <w:del w:id="535" w:author="Michael S" w:date="2024-01-22T11:36:00Z">
        <w:r w:rsidDel="002B338A">
          <w:delText xml:space="preserve"> us </w:delText>
        </w:r>
      </w:del>
      <w:ins w:id="536" w:author="Michael S" w:date="2024-01-22T11:36:00Z">
        <w:r w:rsidR="002B338A">
          <w:t xml:space="preserve"> you </w:t>
        </w:r>
      </w:ins>
      <w:r>
        <w:t>to understand is where</w:t>
      </w:r>
      <w:del w:id="537" w:author="Michael S" w:date="2024-01-22T11:29:00Z">
        <w:r w:rsidDel="002B338A">
          <w:delText xml:space="preserve"> we </w:delText>
        </w:r>
      </w:del>
      <w:ins w:id="538" w:author="Michael S" w:date="2024-01-22T11:29:00Z">
        <w:r w:rsidR="002B338A">
          <w:t xml:space="preserve"> you </w:t>
        </w:r>
      </w:ins>
      <w:r>
        <w:t>are financially and what</w:t>
      </w:r>
      <w:del w:id="539" w:author="Michael S" w:date="2024-01-22T11:29:00Z">
        <w:r w:rsidDel="002B338A">
          <w:delText xml:space="preserve"> we </w:delText>
        </w:r>
      </w:del>
      <w:ins w:id="540" w:author="Michael S" w:date="2024-01-22T11:29:00Z">
        <w:r w:rsidR="002B338A">
          <w:t xml:space="preserve"> you </w:t>
        </w:r>
      </w:ins>
      <w:r>
        <w:t xml:space="preserve">should focus on for now. There will </w:t>
      </w:r>
      <w:ins w:id="541" w:author="Michael S" w:date="2024-01-22T12:12:00Z">
        <w:r w:rsidR="00A21E06">
          <w:t xml:space="preserve">be opportunities in the </w:t>
        </w:r>
      </w:ins>
      <w:r>
        <w:t xml:space="preserve">future </w:t>
      </w:r>
      <w:del w:id="542" w:author="Michael S" w:date="2024-01-22T12:13:00Z">
        <w:r w:rsidDel="00A21E06">
          <w:delText>instances where you can</w:delText>
        </w:r>
      </w:del>
      <w:ins w:id="543" w:author="Michael S" w:date="2024-01-22T12:13:00Z">
        <w:r w:rsidR="00A21E06">
          <w:t>for you to</w:t>
        </w:r>
      </w:ins>
      <w:r>
        <w:t xml:space="preserve"> </w:t>
      </w:r>
      <w:del w:id="544" w:author="Michael S" w:date="2024-01-22T12:13:00Z">
        <w:r w:rsidR="00C431BA" w:rsidDel="000252E4">
          <w:delText>fulfill</w:delText>
        </w:r>
        <w:r w:rsidDel="000252E4">
          <w:delText xml:space="preserve"> your vision of what you’d like to </w:delText>
        </w:r>
      </w:del>
      <w:r>
        <w:t xml:space="preserve">roll around town in </w:t>
      </w:r>
      <w:del w:id="545" w:author="Michael S" w:date="2024-01-22T12:13:00Z">
        <w:r w:rsidDel="000252E4">
          <w:delText>with your mate or kids</w:delText>
        </w:r>
      </w:del>
      <w:ins w:id="546" w:author="Michael S" w:date="2024-01-22T12:13:00Z">
        <w:r w:rsidR="000252E4">
          <w:t>your dream ride</w:t>
        </w:r>
      </w:ins>
      <w:r>
        <w:t>. But</w:t>
      </w:r>
      <w:del w:id="547" w:author="Michael S" w:date="2024-01-22T11:29:00Z">
        <w:r w:rsidDel="002B338A">
          <w:delText xml:space="preserve"> we </w:delText>
        </w:r>
      </w:del>
      <w:ins w:id="548" w:author="Michael S" w:date="2024-01-22T11:29:00Z">
        <w:r w:rsidR="002B338A">
          <w:t xml:space="preserve"> you </w:t>
        </w:r>
      </w:ins>
      <w:proofErr w:type="gramStart"/>
      <w:r>
        <w:t>have to</w:t>
      </w:r>
      <w:proofErr w:type="gramEnd"/>
      <w:r>
        <w:t xml:space="preserve"> start with what’s the best choice to get</w:t>
      </w:r>
      <w:del w:id="549" w:author="Michael S" w:date="2024-01-22T11:36:00Z">
        <w:r w:rsidDel="002B338A">
          <w:delText xml:space="preserve"> us </w:delText>
        </w:r>
      </w:del>
      <w:ins w:id="550" w:author="Michael S" w:date="2024-01-22T11:36:00Z">
        <w:r w:rsidR="002B338A">
          <w:t xml:space="preserve"> you </w:t>
        </w:r>
      </w:ins>
      <w:r>
        <w:t>from A to B</w:t>
      </w:r>
      <w:ins w:id="551" w:author="Michael S" w:date="2024-01-22T12:14:00Z">
        <w:r w:rsidR="004E35A8">
          <w:t>,</w:t>
        </w:r>
      </w:ins>
      <w:r>
        <w:t xml:space="preserve"> and what it will cost</w:t>
      </w:r>
      <w:del w:id="552" w:author="Michael S" w:date="2024-01-22T11:36:00Z">
        <w:r w:rsidDel="002B338A">
          <w:delText xml:space="preserve"> us </w:delText>
        </w:r>
      </w:del>
      <w:ins w:id="553" w:author="Michael S" w:date="2024-01-22T11:36:00Z">
        <w:r w:rsidR="002B338A">
          <w:t xml:space="preserve"> you </w:t>
        </w:r>
      </w:ins>
      <w:r>
        <w:t>if</w:t>
      </w:r>
      <w:del w:id="554" w:author="Michael S" w:date="2024-01-22T11:29:00Z">
        <w:r w:rsidDel="002B338A">
          <w:delText xml:space="preserve"> we </w:delText>
        </w:r>
      </w:del>
      <w:ins w:id="555" w:author="Michael S" w:date="2024-01-22T11:29:00Z">
        <w:r w:rsidR="002B338A">
          <w:t xml:space="preserve"> you </w:t>
        </w:r>
      </w:ins>
      <w:r>
        <w:t>don’t maintain what</w:t>
      </w:r>
      <w:del w:id="556" w:author="Michael S" w:date="2024-01-22T11:29:00Z">
        <w:r w:rsidDel="002B338A">
          <w:delText xml:space="preserve"> we </w:delText>
        </w:r>
      </w:del>
      <w:ins w:id="557" w:author="Michael S" w:date="2024-01-22T11:29:00Z">
        <w:r w:rsidR="002B338A">
          <w:t xml:space="preserve"> you </w:t>
        </w:r>
      </w:ins>
      <w:r>
        <w:t xml:space="preserve">have. </w:t>
      </w:r>
    </w:p>
    <w:p w14:paraId="027712A7" w14:textId="48FF714D" w:rsidR="00A425E2" w:rsidRDefault="00A425E2" w:rsidP="0073444B">
      <w:r>
        <w:t xml:space="preserve">Mingu$ will help you understand </w:t>
      </w:r>
      <w:del w:id="558" w:author="Michael S" w:date="2024-01-22T12:15:00Z">
        <w:r w:rsidDel="005525E8">
          <w:delText xml:space="preserve">the implications of </w:delText>
        </w:r>
      </w:del>
      <w:r>
        <w:t>how the car you purchase affects</w:t>
      </w:r>
      <w:del w:id="559" w:author="Michael S" w:date="2024-01-22T12:15:00Z">
        <w:r w:rsidDel="00FE1EBB">
          <w:delText xml:space="preserve"> </w:delText>
        </w:r>
      </w:del>
      <w:ins w:id="560" w:author="Michael S" w:date="2024-01-22T12:15:00Z">
        <w:r w:rsidR="00FE1EBB">
          <w:t xml:space="preserve"> your life, </w:t>
        </w:r>
      </w:ins>
      <w:ins w:id="561" w:author="Michael S" w:date="2024-01-22T12:17:00Z">
        <w:r w:rsidR="008A13F6">
          <w:t xml:space="preserve">both </w:t>
        </w:r>
      </w:ins>
      <w:ins w:id="562" w:author="Michael S" w:date="2024-01-22T12:15:00Z">
        <w:r w:rsidR="00FE1EBB">
          <w:t xml:space="preserve">right now and </w:t>
        </w:r>
      </w:ins>
      <w:ins w:id="563" w:author="Michael S" w:date="2024-01-22T12:17:00Z">
        <w:r w:rsidR="008A13F6">
          <w:t xml:space="preserve">further </w:t>
        </w:r>
      </w:ins>
      <w:ins w:id="564" w:author="Michael S" w:date="2024-01-22T12:15:00Z">
        <w:r w:rsidR="00FE1EBB">
          <w:t>down the road</w:t>
        </w:r>
      </w:ins>
      <w:del w:id="565" w:author="Michael S" w:date="2024-01-22T12:15:00Z">
        <w:r w:rsidDel="00FE1EBB">
          <w:delText>the ongoing risk to the life that you want to live right now and the ultimate cost to your future life</w:delText>
        </w:r>
      </w:del>
      <w:r>
        <w:t xml:space="preserve">. </w:t>
      </w:r>
    </w:p>
    <w:p w14:paraId="0550E61B" w14:textId="0212F9FD" w:rsidR="00A440D1" w:rsidRDefault="00A440D1" w:rsidP="0073444B">
      <w:r w:rsidRPr="00A440D1">
        <w:rPr>
          <w:noProof/>
        </w:rPr>
        <w:drawing>
          <wp:inline distT="0" distB="0" distL="0" distR="0" wp14:anchorId="1D06237C" wp14:editId="722149A3">
            <wp:extent cx="5449570" cy="1708785"/>
            <wp:effectExtent l="0" t="0" r="0" b="5715"/>
            <wp:docPr id="37521921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19216" name="Picture 1" descr="A screenshot of a web page&#10;&#10;Description automatically generated"/>
                    <pic:cNvPicPr/>
                  </pic:nvPicPr>
                  <pic:blipFill>
                    <a:blip r:embed="rId14"/>
                    <a:stretch>
                      <a:fillRect/>
                    </a:stretch>
                  </pic:blipFill>
                  <pic:spPr>
                    <a:xfrm>
                      <a:off x="0" y="0"/>
                      <a:ext cx="5449570" cy="1708785"/>
                    </a:xfrm>
                    <a:prstGeom prst="rect">
                      <a:avLst/>
                    </a:prstGeom>
                  </pic:spPr>
                </pic:pic>
              </a:graphicData>
            </a:graphic>
          </wp:inline>
        </w:drawing>
      </w:r>
    </w:p>
    <w:p w14:paraId="6F18A153" w14:textId="77777777" w:rsidR="00A440D1" w:rsidRDefault="00A440D1" w:rsidP="0073444B"/>
    <w:p w14:paraId="4F8598F5" w14:textId="42102720" w:rsidR="00A425E2" w:rsidRDefault="00A425E2" w:rsidP="0073444B">
      <w:r>
        <w:lastRenderedPageBreak/>
        <w:t>If you purchase a car with a lot of miles, you’ll know that ultimately the brake job, electrical repair, a/c issue, or structural problem will cost you money unexpectedly</w:t>
      </w:r>
      <w:ins w:id="566" w:author="Michael S" w:date="2024-01-22T12:19:00Z">
        <w:r w:rsidR="00A44C6F">
          <w:t>,</w:t>
        </w:r>
      </w:ins>
      <w:r>
        <w:t xml:space="preserve"> </w:t>
      </w:r>
      <w:commentRangeStart w:id="567"/>
      <w:del w:id="568" w:author="Michael S" w:date="2024-01-22T12:19:00Z">
        <w:r w:rsidDel="0097360D">
          <w:delText xml:space="preserve">that could direct </w:delText>
        </w:r>
      </w:del>
      <w:ins w:id="569" w:author="Michael S" w:date="2024-01-22T12:19:00Z">
        <w:r w:rsidR="0097360D">
          <w:t xml:space="preserve">knocking </w:t>
        </w:r>
      </w:ins>
      <w:commentRangeEnd w:id="567"/>
      <w:ins w:id="570" w:author="Michael S" w:date="2024-01-22T12:21:00Z">
        <w:r w:rsidR="008D4998">
          <w:rPr>
            <w:rStyle w:val="CommentReference"/>
          </w:rPr>
          <w:commentReference w:id="567"/>
        </w:r>
      </w:ins>
      <w:r>
        <w:t xml:space="preserve">you off </w:t>
      </w:r>
      <w:del w:id="571" w:author="Michael S" w:date="2024-01-22T12:19:00Z">
        <w:r w:rsidDel="0097360D">
          <w:delText xml:space="preserve">of </w:delText>
        </w:r>
      </w:del>
      <w:r>
        <w:t xml:space="preserve">the path you want to be on. As a result, you’ll need to </w:t>
      </w:r>
      <w:del w:id="572" w:author="Michael S" w:date="2024-01-22T12:21:00Z">
        <w:r w:rsidDel="00883785">
          <w:delText xml:space="preserve">know how to </w:delText>
        </w:r>
      </w:del>
      <w:r>
        <w:t xml:space="preserve">plan </w:t>
      </w:r>
      <w:del w:id="573" w:author="Michael S" w:date="2024-01-22T12:21:00Z">
        <w:r w:rsidDel="00883785">
          <w:delText>and make adaptations over time</w:delText>
        </w:r>
      </w:del>
      <w:ins w:id="574" w:author="Michael S" w:date="2024-01-22T12:21:00Z">
        <w:r w:rsidR="00883785">
          <w:t>how</w:t>
        </w:r>
      </w:ins>
      <w:r>
        <w:t xml:space="preserve"> to keep funds available for the unexpected. </w:t>
      </w:r>
    </w:p>
    <w:p w14:paraId="3C189D13" w14:textId="1EF5120C" w:rsidR="00A440D1" w:rsidRDefault="00A425E2" w:rsidP="0073444B">
      <w:r>
        <w:t>Often, these types of issues compound over time</w:t>
      </w:r>
      <w:ins w:id="575" w:author="Michael S" w:date="2024-01-22T12:22:00Z">
        <w:r w:rsidR="000B7452">
          <w:t>,</w:t>
        </w:r>
      </w:ins>
      <w:r>
        <w:t xml:space="preserve"> and keeping that car </w:t>
      </w:r>
      <w:del w:id="576" w:author="Michael S" w:date="2024-01-22T12:22:00Z">
        <w:r w:rsidDel="00114623">
          <w:delText xml:space="preserve">will </w:delText>
        </w:r>
      </w:del>
      <w:ins w:id="577" w:author="Michael S" w:date="2024-01-22T12:22:00Z">
        <w:r w:rsidR="00114623">
          <w:t xml:space="preserve">can </w:t>
        </w:r>
      </w:ins>
      <w:r>
        <w:t xml:space="preserve">cost you more money than </w:t>
      </w:r>
      <w:r w:rsidR="00656BDF">
        <w:t>it’s</w:t>
      </w:r>
      <w:r>
        <w:t xml:space="preserve"> worth. Even worse, </w:t>
      </w:r>
      <w:del w:id="578" w:author="Michael S" w:date="2024-01-22T12:23:00Z">
        <w:r w:rsidDel="00504CD2">
          <w:delText xml:space="preserve">some purchase cars that </w:delText>
        </w:r>
        <w:r w:rsidR="00A440D1" w:rsidDel="00504CD2">
          <w:delText>put them in a whole, break down, and ultimately</w:delText>
        </w:r>
      </w:del>
      <w:ins w:id="579" w:author="Michael S" w:date="2024-01-22T12:23:00Z">
        <w:r w:rsidR="00504CD2">
          <w:t>an unreliable vehicle can</w:t>
        </w:r>
      </w:ins>
      <w:r w:rsidR="00A440D1">
        <w:t xml:space="preserve"> </w:t>
      </w:r>
      <w:del w:id="580" w:author="Michael S" w:date="2024-01-22T12:25:00Z">
        <w:r w:rsidR="00A440D1" w:rsidDel="005627B9">
          <w:delText>cause the loss of a job</w:delText>
        </w:r>
      </w:del>
      <w:ins w:id="581" w:author="Michael S" w:date="2024-01-22T12:25:00Z">
        <w:r w:rsidR="005627B9">
          <w:t>cost you your job,</w:t>
        </w:r>
      </w:ins>
      <w:r w:rsidR="00A440D1">
        <w:t xml:space="preserve"> </w:t>
      </w:r>
      <w:del w:id="582" w:author="Michael S" w:date="2024-01-22T12:23:00Z">
        <w:r w:rsidR="00A440D1" w:rsidDel="007B5ACE">
          <w:delText xml:space="preserve">because they can no </w:delText>
        </w:r>
      </w:del>
      <w:ins w:id="583" w:author="Michael S" w:date="2024-01-22T12:23:00Z">
        <w:r w:rsidR="007B5ACE">
          <w:t xml:space="preserve">if it can no </w:t>
        </w:r>
      </w:ins>
      <w:r w:rsidR="00A440D1">
        <w:t xml:space="preserve">longer get </w:t>
      </w:r>
      <w:ins w:id="584" w:author="Michael S" w:date="2024-01-22T12:23:00Z">
        <w:r w:rsidR="007B5ACE">
          <w:t xml:space="preserve">you </w:t>
        </w:r>
      </w:ins>
      <w:r w:rsidR="00A440D1">
        <w:t>to work</w:t>
      </w:r>
      <w:ins w:id="585" w:author="Michael S" w:date="2024-01-22T12:24:00Z">
        <w:r w:rsidR="007B5ACE">
          <w:t xml:space="preserve"> when needed</w:t>
        </w:r>
      </w:ins>
      <w:r w:rsidR="00A440D1">
        <w:t xml:space="preserve">. </w:t>
      </w:r>
    </w:p>
    <w:p w14:paraId="433D316B" w14:textId="697F5312" w:rsidR="00A440D1" w:rsidDel="007B5ACE" w:rsidRDefault="00A440D1" w:rsidP="0073444B">
      <w:pPr>
        <w:rPr>
          <w:del w:id="586" w:author="Michael S" w:date="2024-01-22T12:24:00Z"/>
        </w:rPr>
      </w:pPr>
      <w:r>
        <w:t>We</w:t>
      </w:r>
      <w:ins w:id="587" w:author="Michael S" w:date="2024-01-22T12:26:00Z">
        <w:r w:rsidR="006B76D3">
          <w:t>’ll help you</w:t>
        </w:r>
      </w:ins>
      <w:r>
        <w:t xml:space="preserve"> </w:t>
      </w:r>
      <w:del w:id="588" w:author="Michael S" w:date="2024-01-22T12:26:00Z">
        <w:r w:rsidDel="006B76D3">
          <w:delText xml:space="preserve">want to </w:delText>
        </w:r>
      </w:del>
      <w:r>
        <w:t xml:space="preserve">avoid </w:t>
      </w:r>
      <w:del w:id="589" w:author="Michael S" w:date="2024-01-22T12:26:00Z">
        <w:r w:rsidDel="006B76D3">
          <w:delText xml:space="preserve">that </w:delText>
        </w:r>
      </w:del>
      <w:ins w:id="590" w:author="Michael S" w:date="2024-01-22T12:26:00Z">
        <w:r w:rsidR="006B76D3">
          <w:t xml:space="preserve">this </w:t>
        </w:r>
      </w:ins>
      <w:r>
        <w:t xml:space="preserve">by making smart choices up front. </w:t>
      </w:r>
    </w:p>
    <w:p w14:paraId="15C60443" w14:textId="77777777" w:rsidR="00A440D1" w:rsidDel="007B5ACE" w:rsidRDefault="00A440D1" w:rsidP="0073444B">
      <w:pPr>
        <w:rPr>
          <w:del w:id="591" w:author="Michael S" w:date="2024-01-22T12:24:00Z"/>
        </w:rPr>
      </w:pPr>
    </w:p>
    <w:p w14:paraId="6D03D41B" w14:textId="77777777" w:rsidR="00103BB1" w:rsidRDefault="00103BB1" w:rsidP="007B5ACE"/>
    <w:p w14:paraId="4D194DA6" w14:textId="77777777" w:rsidR="007B5ACE" w:rsidRDefault="007B5ACE">
      <w:pPr>
        <w:rPr>
          <w:ins w:id="592" w:author="Michael S" w:date="2024-01-22T12:24:00Z"/>
          <w:rFonts w:asciiTheme="majorHAnsi" w:eastAsiaTheme="majorEastAsia" w:hAnsiTheme="majorHAnsi" w:cstheme="majorBidi"/>
          <w:caps/>
          <w:sz w:val="44"/>
          <w:szCs w:val="32"/>
        </w:rPr>
      </w:pPr>
      <w:ins w:id="593" w:author="Michael S" w:date="2024-01-22T12:24:00Z">
        <w:r>
          <w:br w:type="page"/>
        </w:r>
      </w:ins>
    </w:p>
    <w:p w14:paraId="2F458034" w14:textId="726CA596" w:rsidR="00DC7EFA" w:rsidRDefault="00DC7EFA" w:rsidP="00C277A7">
      <w:pPr>
        <w:pStyle w:val="Heading1"/>
      </w:pPr>
      <w:r>
        <w:lastRenderedPageBreak/>
        <w:t>YOUR SKILLS</w:t>
      </w:r>
    </w:p>
    <w:p w14:paraId="094C1B26" w14:textId="3197502F" w:rsidR="00DC7EFA" w:rsidDel="006B76D3" w:rsidRDefault="00A4552A" w:rsidP="00D8731A">
      <w:pPr>
        <w:pStyle w:val="Heading2"/>
        <w:rPr>
          <w:del w:id="594" w:author="Michael S" w:date="2024-01-22T12:26:00Z"/>
        </w:rPr>
      </w:pPr>
      <w:r>
        <w:t>“Work to become, not to acquire</w:t>
      </w:r>
      <w:del w:id="595" w:author="Michael S" w:date="2024-01-22T13:05:00Z">
        <w:r w:rsidDel="00FC0DAF">
          <w:delText>.</w:delText>
        </w:r>
      </w:del>
      <w:r>
        <w:t>”</w:t>
      </w:r>
    </w:p>
    <w:p w14:paraId="3908DEBC" w14:textId="77777777" w:rsidR="00A4552A" w:rsidRDefault="00A4552A">
      <w:pPr>
        <w:pStyle w:val="Heading2"/>
        <w:pPrChange w:id="596" w:author="Michael S" w:date="2024-01-22T12:26:00Z">
          <w:pPr/>
        </w:pPrChange>
      </w:pPr>
    </w:p>
    <w:p w14:paraId="27BC0B33" w14:textId="3F86A7DA" w:rsidR="00A4552A" w:rsidRDefault="00A4552A" w:rsidP="00103BB1">
      <w:r>
        <w:t>One essential fact that</w:t>
      </w:r>
      <w:del w:id="597" w:author="Michael S" w:date="2024-01-22T11:29:00Z">
        <w:r w:rsidDel="002B338A">
          <w:delText xml:space="preserve"> we </w:delText>
        </w:r>
      </w:del>
      <w:ins w:id="598" w:author="Michael S" w:date="2024-01-22T11:29:00Z">
        <w:r w:rsidR="002B338A">
          <w:t xml:space="preserve"> </w:t>
        </w:r>
      </w:ins>
      <w:ins w:id="599" w:author="Michael S" w:date="2024-01-22T12:26:00Z">
        <w:r w:rsidR="006B76D3">
          <w:t>we</w:t>
        </w:r>
      </w:ins>
      <w:ins w:id="600" w:author="Michael S" w:date="2024-01-22T11:29:00Z">
        <w:r w:rsidR="002B338A">
          <w:t xml:space="preserve"> </w:t>
        </w:r>
      </w:ins>
      <w:r>
        <w:t>all have to cement in</w:t>
      </w:r>
      <w:del w:id="601" w:author="Michael S" w:date="2024-01-22T11:33:00Z">
        <w:r w:rsidDel="002B338A">
          <w:delText xml:space="preserve"> our </w:delText>
        </w:r>
      </w:del>
      <w:ins w:id="602" w:author="Michael S" w:date="2024-01-22T11:33:00Z">
        <w:r w:rsidR="002B338A">
          <w:t xml:space="preserve"> </w:t>
        </w:r>
      </w:ins>
      <w:ins w:id="603" w:author="Michael S" w:date="2024-01-22T12:26:00Z">
        <w:r w:rsidR="006B76D3">
          <w:t>our</w:t>
        </w:r>
      </w:ins>
      <w:ins w:id="604" w:author="Michael S" w:date="2024-01-22T11:33:00Z">
        <w:r w:rsidR="002B338A">
          <w:t xml:space="preserve"> </w:t>
        </w:r>
      </w:ins>
      <w:r>
        <w:t>outlooks is that</w:t>
      </w:r>
      <w:del w:id="605" w:author="Michael S" w:date="2024-01-22T11:29:00Z">
        <w:r w:rsidDel="002B338A">
          <w:delText xml:space="preserve"> we </w:delText>
        </w:r>
      </w:del>
      <w:ins w:id="606" w:author="Michael S" w:date="2024-01-22T11:29:00Z">
        <w:r w:rsidR="002B338A">
          <w:t xml:space="preserve"> </w:t>
        </w:r>
      </w:ins>
      <w:ins w:id="607" w:author="Michael S" w:date="2024-01-22T12:26:00Z">
        <w:r w:rsidR="00A112BB">
          <w:t>we</w:t>
        </w:r>
      </w:ins>
      <w:ins w:id="608" w:author="Michael S" w:date="2024-01-22T11:29:00Z">
        <w:r w:rsidR="002B338A">
          <w:t xml:space="preserve"> </w:t>
        </w:r>
      </w:ins>
      <w:r>
        <w:t xml:space="preserve">must </w:t>
      </w:r>
      <w:del w:id="609" w:author="Michael S" w:date="2024-01-22T12:26:00Z">
        <w:r w:rsidDel="00A112BB">
          <w:delText xml:space="preserve">constantly and </w:delText>
        </w:r>
      </w:del>
      <w:r>
        <w:t xml:space="preserve">consistently </w:t>
      </w:r>
      <w:del w:id="610" w:author="Michael S" w:date="2024-01-22T12:27:00Z">
        <w:r w:rsidDel="00A112BB">
          <w:delText xml:space="preserve">gain </w:delText>
        </w:r>
      </w:del>
      <w:ins w:id="611" w:author="Michael S" w:date="2024-01-22T12:27:00Z">
        <w:r w:rsidR="00A112BB">
          <w:t xml:space="preserve">develop </w:t>
        </w:r>
      </w:ins>
      <w:r>
        <w:t>skills that preserve the lives</w:t>
      </w:r>
      <w:del w:id="612" w:author="Michael S" w:date="2024-01-22T11:29:00Z">
        <w:r w:rsidDel="002B338A">
          <w:delText xml:space="preserve"> we </w:delText>
        </w:r>
      </w:del>
      <w:ins w:id="613" w:author="Michael S" w:date="2024-01-22T11:29:00Z">
        <w:r w:rsidR="002B338A">
          <w:t xml:space="preserve"> </w:t>
        </w:r>
      </w:ins>
      <w:ins w:id="614" w:author="Michael S" w:date="2024-01-22T12:27:00Z">
        <w:r w:rsidR="00A112BB">
          <w:t>we</w:t>
        </w:r>
      </w:ins>
      <w:ins w:id="615" w:author="Michael S" w:date="2024-01-22T11:29:00Z">
        <w:r w:rsidR="002B338A">
          <w:t xml:space="preserve"> </w:t>
        </w:r>
      </w:ins>
      <w:r>
        <w:t>have now and set</w:t>
      </w:r>
      <w:del w:id="616" w:author="Michael S" w:date="2024-01-22T11:36:00Z">
        <w:r w:rsidDel="002B338A">
          <w:delText xml:space="preserve"> us </w:delText>
        </w:r>
      </w:del>
      <w:ins w:id="617" w:author="Michael S" w:date="2024-01-22T11:36:00Z">
        <w:r w:rsidR="002B338A">
          <w:t xml:space="preserve"> </w:t>
        </w:r>
      </w:ins>
      <w:ins w:id="618" w:author="Michael S" w:date="2024-01-22T12:27:00Z">
        <w:r w:rsidR="00BA15AD">
          <w:t>us</w:t>
        </w:r>
      </w:ins>
      <w:ins w:id="619" w:author="Michael S" w:date="2024-01-22T11:36:00Z">
        <w:r w:rsidR="002B338A">
          <w:t xml:space="preserve"> </w:t>
        </w:r>
      </w:ins>
      <w:r>
        <w:t>up for the one that</w:t>
      </w:r>
      <w:del w:id="620" w:author="Michael S" w:date="2024-01-22T11:29:00Z">
        <w:r w:rsidDel="002B338A">
          <w:delText xml:space="preserve"> we </w:delText>
        </w:r>
      </w:del>
      <w:ins w:id="621" w:author="Michael S" w:date="2024-01-22T11:29:00Z">
        <w:r w:rsidR="002B338A">
          <w:t xml:space="preserve"> </w:t>
        </w:r>
      </w:ins>
      <w:ins w:id="622" w:author="Michael S" w:date="2024-01-22T12:28:00Z">
        <w:r w:rsidR="00BA15AD">
          <w:t xml:space="preserve">we </w:t>
        </w:r>
      </w:ins>
      <w:r>
        <w:t xml:space="preserve">want to have in the future. The days of a single job, company, or career path that sets you up for life are </w:t>
      </w:r>
      <w:del w:id="623" w:author="Michael S" w:date="2024-01-22T12:29:00Z">
        <w:r w:rsidDel="007964D9">
          <w:delText>practically non-existent</w:delText>
        </w:r>
      </w:del>
      <w:ins w:id="624" w:author="Michael S" w:date="2024-01-22T12:29:00Z">
        <w:r w:rsidR="007964D9">
          <w:t>mostly over</w:t>
        </w:r>
      </w:ins>
      <w:r>
        <w:t>. Instead,</w:t>
      </w:r>
      <w:del w:id="625" w:author="Michael S" w:date="2024-01-22T11:29:00Z">
        <w:r w:rsidDel="002B338A">
          <w:delText xml:space="preserve"> we </w:delText>
        </w:r>
      </w:del>
      <w:ins w:id="626" w:author="Michael S" w:date="2024-01-22T11:29:00Z">
        <w:r w:rsidR="002B338A">
          <w:t xml:space="preserve"> </w:t>
        </w:r>
      </w:ins>
      <w:ins w:id="627" w:author="Michael S" w:date="2024-01-22T12:30:00Z">
        <w:r w:rsidR="007B7955">
          <w:t xml:space="preserve">it’s necessary to </w:t>
        </w:r>
      </w:ins>
      <w:del w:id="628" w:author="Michael S" w:date="2024-01-22T12:30:00Z">
        <w:r w:rsidDel="007B7955">
          <w:delText xml:space="preserve">must all </w:delText>
        </w:r>
      </w:del>
      <w:r>
        <w:t xml:space="preserve">look to the future </w:t>
      </w:r>
      <w:del w:id="629" w:author="Michael S" w:date="2024-01-22T12:30:00Z">
        <w:r w:rsidDel="007B7955">
          <w:delText xml:space="preserve">and </w:delText>
        </w:r>
      </w:del>
      <w:ins w:id="630" w:author="Michael S" w:date="2024-01-22T12:30:00Z">
        <w:r w:rsidR="007B7955">
          <w:t xml:space="preserve">to </w:t>
        </w:r>
      </w:ins>
      <w:r>
        <w:t xml:space="preserve">determine what </w:t>
      </w:r>
      <w:del w:id="631" w:author="Michael S" w:date="2024-01-22T12:30:00Z">
        <w:r w:rsidDel="007B7955">
          <w:delText xml:space="preserve">future </w:delText>
        </w:r>
      </w:del>
      <w:r>
        <w:t>skills are going to be needed</w:t>
      </w:r>
      <w:r w:rsidR="00FB01A2">
        <w:t xml:space="preserve"> </w:t>
      </w:r>
      <w:r w:rsidR="007B7955" w:rsidRPr="007B7955">
        <w:rPr>
          <w:i/>
          <w:iCs/>
          <w:rPrChange w:id="632" w:author="Michael S" w:date="2024-01-22T12:30:00Z">
            <w:rPr/>
          </w:rPrChange>
        </w:rPr>
        <w:t xml:space="preserve">and </w:t>
      </w:r>
      <w:del w:id="633" w:author="Michael S" w:date="2024-01-22T12:30:00Z">
        <w:r w:rsidR="00FB01A2" w:rsidDel="007B7955">
          <w:delText xml:space="preserve">are </w:delText>
        </w:r>
      </w:del>
      <w:r w:rsidR="00FB01A2">
        <w:t xml:space="preserve">aligned with </w:t>
      </w:r>
      <w:del w:id="634" w:author="Michael S" w:date="2024-01-22T12:30:00Z">
        <w:r w:rsidR="00FB01A2" w:rsidDel="007B7955">
          <w:delText>some of</w:delText>
        </w:r>
      </w:del>
      <w:del w:id="635" w:author="Michael S" w:date="2024-01-22T11:33:00Z">
        <w:r w:rsidR="00FB01A2" w:rsidDel="002B338A">
          <w:delText xml:space="preserve"> our </w:delText>
        </w:r>
      </w:del>
      <w:ins w:id="636" w:author="Michael S" w:date="2024-01-22T11:33:00Z">
        <w:r w:rsidR="002B338A">
          <w:t xml:space="preserve">your </w:t>
        </w:r>
      </w:ins>
      <w:r w:rsidR="00FB01A2">
        <w:t xml:space="preserve">strengths and attitudes. </w:t>
      </w:r>
    </w:p>
    <w:p w14:paraId="799EF6A0" w14:textId="6A79DBE4" w:rsidR="00FB01A2" w:rsidRDefault="00FB01A2" w:rsidP="00103BB1">
      <w:r>
        <w:t xml:space="preserve">A </w:t>
      </w:r>
      <w:commentRangeStart w:id="637"/>
      <w:r>
        <w:t xml:space="preserve">recent </w:t>
      </w:r>
      <w:commentRangeEnd w:id="637"/>
      <w:r w:rsidR="00053AD4">
        <w:rPr>
          <w:rStyle w:val="CommentReference"/>
        </w:rPr>
        <w:commentReference w:id="637"/>
      </w:r>
      <w:r>
        <w:t xml:space="preserve">research paper from experts at MIT </w:t>
      </w:r>
      <w:del w:id="638" w:author="Michael S" w:date="2024-01-22T12:30:00Z">
        <w:r w:rsidDel="002535F5">
          <w:delText xml:space="preserve">determined </w:delText>
        </w:r>
      </w:del>
      <w:ins w:id="639" w:author="Michael S" w:date="2024-01-22T12:30:00Z">
        <w:r w:rsidR="002535F5">
          <w:t xml:space="preserve">identified </w:t>
        </w:r>
      </w:ins>
      <w:del w:id="640" w:author="Michael S" w:date="2024-01-22T12:31:00Z">
        <w:r w:rsidDel="002535F5">
          <w:delText xml:space="preserve">that </w:delText>
        </w:r>
      </w:del>
      <w:r>
        <w:t>“</w:t>
      </w:r>
      <w:del w:id="641" w:author="Michael S" w:date="2024-01-22T12:30:00Z">
        <w:r w:rsidDel="002535F5">
          <w:delText>…</w:delText>
        </w:r>
      </w:del>
      <w:del w:id="642" w:author="Michael S" w:date="2024-01-22T12:31:00Z">
        <w:r w:rsidDel="002535F5">
          <w:delText xml:space="preserve">we find </w:delText>
        </w:r>
      </w:del>
      <w:r>
        <w:t xml:space="preserve">a significant reduction in the skills that compete with machines, an increase in skills that complement machines, and an increase in skills where machines (thus far) have not made great in-roads.” </w:t>
      </w:r>
    </w:p>
    <w:p w14:paraId="315FABDD" w14:textId="641D21B4" w:rsidR="00FB01A2" w:rsidRDefault="00FB01A2" w:rsidP="00103BB1">
      <w:r>
        <w:t>Now, this research was done 17 years ago</w:t>
      </w:r>
      <w:ins w:id="643" w:author="Michael S" w:date="2024-01-22T12:31:00Z">
        <w:r w:rsidR="004C2BEB">
          <w:t>,</w:t>
        </w:r>
      </w:ins>
      <w:r>
        <w:t xml:space="preserve"> and the impact of AI tools like ChatGPT are only going to make the problem worse. </w:t>
      </w:r>
      <w:del w:id="644" w:author="Michael S" w:date="2024-01-22T12:31:00Z">
        <w:r w:rsidDel="004C2BEB">
          <w:delText>And what it all says that</w:delText>
        </w:r>
      </w:del>
      <w:del w:id="645" w:author="Michael S" w:date="2024-01-22T11:29:00Z">
        <w:r w:rsidDel="002B338A">
          <w:delText xml:space="preserve"> we </w:delText>
        </w:r>
      </w:del>
      <w:del w:id="646" w:author="Michael S" w:date="2024-01-22T12:31:00Z">
        <w:r w:rsidDel="004C2BEB">
          <w:delText>must</w:delText>
        </w:r>
      </w:del>
      <w:ins w:id="647" w:author="Michael S" w:date="2024-01-22T12:31:00Z">
        <w:r w:rsidR="004C2BEB">
          <w:t>The upshot is that we all</w:t>
        </w:r>
        <w:r w:rsidR="00604BA6">
          <w:t xml:space="preserve"> need to</w:t>
        </w:r>
      </w:ins>
      <w:r>
        <w:t xml:space="preserve"> continually </w:t>
      </w:r>
      <w:r w:rsidR="00C431BA">
        <w:t>seek opportunities that will keep</w:t>
      </w:r>
      <w:del w:id="648" w:author="Michael S" w:date="2024-01-22T11:36:00Z">
        <w:r w:rsidR="00C431BA" w:rsidDel="002B338A">
          <w:delText xml:space="preserve"> us </w:delText>
        </w:r>
      </w:del>
      <w:ins w:id="649" w:author="Michael S" w:date="2024-01-22T11:36:00Z">
        <w:r w:rsidR="002B338A">
          <w:t xml:space="preserve"> </w:t>
        </w:r>
      </w:ins>
      <w:ins w:id="650" w:author="Michael S" w:date="2024-01-22T12:32:00Z">
        <w:r w:rsidR="00604BA6">
          <w:t xml:space="preserve">us </w:t>
        </w:r>
      </w:ins>
      <w:r w:rsidR="00C431BA">
        <w:t xml:space="preserve">employed in the world </w:t>
      </w:r>
      <w:del w:id="651" w:author="Michael S" w:date="2024-01-22T12:32:00Z">
        <w:r w:rsidR="00C431BA" w:rsidDel="00604BA6">
          <w:delText xml:space="preserve">running </w:delText>
        </w:r>
      </w:del>
      <w:ins w:id="652" w:author="Michael S" w:date="2024-01-22T12:32:00Z">
        <w:r w:rsidR="00604BA6">
          <w:t xml:space="preserve">that is hurtling </w:t>
        </w:r>
      </w:ins>
      <w:r w:rsidR="00C431BA">
        <w:t xml:space="preserve">towards us. </w:t>
      </w:r>
    </w:p>
    <w:p w14:paraId="1BF84947" w14:textId="672F1E55" w:rsidR="00C431BA" w:rsidRDefault="00604BA6" w:rsidP="00103BB1">
      <w:ins w:id="653" w:author="Michael S" w:date="2024-01-22T12:32:00Z">
        <w:r>
          <w:t>Y</w:t>
        </w:r>
      </w:ins>
      <w:del w:id="654" w:author="Michael S" w:date="2024-01-22T12:32:00Z">
        <w:r w:rsidR="00C431BA" w:rsidDel="00604BA6">
          <w:delText>So,</w:delText>
        </w:r>
      </w:del>
      <w:del w:id="655" w:author="Michael S" w:date="2024-01-22T11:29:00Z">
        <w:r w:rsidR="00C431BA" w:rsidDel="002B338A">
          <w:delText xml:space="preserve"> we </w:delText>
        </w:r>
      </w:del>
      <w:ins w:id="656" w:author="Michael S" w:date="2024-01-22T12:32:00Z">
        <w:r>
          <w:t>ou</w:t>
        </w:r>
      </w:ins>
      <w:ins w:id="657" w:author="Michael S" w:date="2024-01-22T11:29:00Z">
        <w:r w:rsidR="002B338A">
          <w:t xml:space="preserve"> </w:t>
        </w:r>
      </w:ins>
      <w:r w:rsidR="00C431BA">
        <w:t xml:space="preserve">need to invest in </w:t>
      </w:r>
      <w:ins w:id="658" w:author="Michael S" w:date="2024-01-22T12:32:00Z">
        <w:r>
          <w:t>y</w:t>
        </w:r>
      </w:ins>
      <w:r w:rsidR="00C431BA">
        <w:t>oursel</w:t>
      </w:r>
      <w:ins w:id="659" w:author="Michael S" w:date="2024-01-22T12:32:00Z">
        <w:r>
          <w:t>f.</w:t>
        </w:r>
      </w:ins>
      <w:del w:id="660" w:author="Michael S" w:date="2024-01-22T12:32:00Z">
        <w:r w:rsidR="00C431BA" w:rsidDel="00604BA6">
          <w:delText>ves!</w:delText>
        </w:r>
      </w:del>
      <w:r w:rsidR="00C431BA">
        <w:t xml:space="preserve"> As the demands of the future increase,</w:t>
      </w:r>
      <w:del w:id="661" w:author="Michael S" w:date="2024-01-22T11:29:00Z">
        <w:r w:rsidR="00C431BA" w:rsidDel="002B338A">
          <w:delText xml:space="preserve"> we </w:delText>
        </w:r>
      </w:del>
      <w:ins w:id="662" w:author="Michael S" w:date="2024-01-22T11:29:00Z">
        <w:r w:rsidR="002B338A">
          <w:t xml:space="preserve"> you </w:t>
        </w:r>
      </w:ins>
      <w:r w:rsidR="00C431BA">
        <w:t xml:space="preserve">need to put more emphasis on being employable, developing ideas that you can </w:t>
      </w:r>
      <w:del w:id="663" w:author="Michael S" w:date="2024-01-22T12:32:00Z">
        <w:r w:rsidR="00C431BA" w:rsidDel="00A523D5">
          <w:delText>put into motion as a</w:delText>
        </w:r>
      </w:del>
      <w:ins w:id="664" w:author="Michael S" w:date="2024-01-22T12:32:00Z">
        <w:r w:rsidR="00A523D5">
          <w:t>turn into a</w:t>
        </w:r>
      </w:ins>
      <w:r w:rsidR="00C431BA">
        <w:t xml:space="preserve"> business, using the technology and capabilities available. </w:t>
      </w:r>
    </w:p>
    <w:p w14:paraId="2387A404" w14:textId="2292DDB1" w:rsidR="00C431BA" w:rsidRDefault="00C431BA" w:rsidP="00103BB1">
      <w:r>
        <w:t xml:space="preserve">That doesn’t mean everyone can be a computer scientist. However, it does mean you must learn and get exposed to the latest and greatest that technology has to offer in a series of jobs. </w:t>
      </w:r>
    </w:p>
    <w:p w14:paraId="40365F84" w14:textId="45EA0416" w:rsidR="00C431BA" w:rsidRDefault="00C431BA" w:rsidP="00103BB1">
      <w:r>
        <w:t xml:space="preserve">And to be clear, you will switch jobs and career tracks more often in the future. That means that you need to have technology skills that </w:t>
      </w:r>
      <w:r>
        <w:lastRenderedPageBreak/>
        <w:t>will be transferable from one employer to another</w:t>
      </w:r>
      <w:ins w:id="665" w:author="Michael S" w:date="2024-01-22T12:33:00Z">
        <w:r w:rsidR="0086778E">
          <w:t>,</w:t>
        </w:r>
      </w:ins>
      <w:r>
        <w:t xml:space="preserve"> or for the next business idea that you think will sustain you.</w:t>
      </w:r>
    </w:p>
    <w:p w14:paraId="0EF8ABF4" w14:textId="73F63C5E" w:rsidR="00C431BA" w:rsidRDefault="00C277A7" w:rsidP="00103BB1">
      <w:r>
        <w:t>Building transferable skills within an industry is key. Some require understanding the latest software</w:t>
      </w:r>
      <w:del w:id="666" w:author="Michael S" w:date="2024-01-22T12:34:00Z">
        <w:r w:rsidDel="00DC0259">
          <w:delText>. For others you are required to understand</w:delText>
        </w:r>
      </w:del>
      <w:ins w:id="667" w:author="Michael S" w:date="2024-01-22T12:34:00Z">
        <w:r w:rsidR="00DC0259">
          <w:t>, other</w:t>
        </w:r>
      </w:ins>
      <w:ins w:id="668" w:author="Michael S" w:date="2024-01-22T13:00:00Z">
        <w:r w:rsidR="00A86B9F">
          <w:t>s</w:t>
        </w:r>
      </w:ins>
      <w:r>
        <w:t xml:space="preserve"> the most up</w:t>
      </w:r>
      <w:ins w:id="669" w:author="Michael S" w:date="2024-01-22T12:34:00Z">
        <w:r w:rsidR="00DC0259">
          <w:t>-</w:t>
        </w:r>
      </w:ins>
      <w:del w:id="670" w:author="Michael S" w:date="2024-01-22T12:34:00Z">
        <w:r w:rsidDel="00DC0259">
          <w:delText xml:space="preserve"> </w:delText>
        </w:r>
      </w:del>
      <w:r>
        <w:t>to</w:t>
      </w:r>
      <w:ins w:id="671" w:author="Michael S" w:date="2024-01-22T12:34:00Z">
        <w:r w:rsidR="00DC0259">
          <w:t>-</w:t>
        </w:r>
      </w:ins>
      <w:del w:id="672" w:author="Michael S" w:date="2024-01-22T12:34:00Z">
        <w:r w:rsidDel="00DC0259">
          <w:delText xml:space="preserve"> </w:delText>
        </w:r>
      </w:del>
      <w:r>
        <w:t xml:space="preserve">date processes. </w:t>
      </w:r>
      <w:del w:id="673" w:author="Michael S" w:date="2024-01-22T12:35:00Z">
        <w:r w:rsidDel="00DA1981">
          <w:delText>Nonetheless</w:delText>
        </w:r>
      </w:del>
      <w:ins w:id="674" w:author="Michael S" w:date="2024-01-22T12:35:00Z">
        <w:r w:rsidR="00DA1981">
          <w:t>Whatever the case</w:t>
        </w:r>
      </w:ins>
      <w:r>
        <w:t xml:space="preserve">, you </w:t>
      </w:r>
      <w:proofErr w:type="gramStart"/>
      <w:r>
        <w:t>have to</w:t>
      </w:r>
      <w:proofErr w:type="gramEnd"/>
      <w:r>
        <w:t xml:space="preserve"> continually make this investment in yourself</w:t>
      </w:r>
      <w:ins w:id="675" w:author="Michael S" w:date="2024-01-22T12:35:00Z">
        <w:r w:rsidR="000E1879">
          <w:t>. This will ensure that you</w:t>
        </w:r>
      </w:ins>
      <w:r>
        <w:t xml:space="preserve"> </w:t>
      </w:r>
      <w:del w:id="676" w:author="Michael S" w:date="2024-01-22T12:35:00Z">
        <w:r w:rsidDel="000E1879">
          <w:delText xml:space="preserve">so that you can </w:delText>
        </w:r>
      </w:del>
      <w:r>
        <w:t>keep the job you have for now</w:t>
      </w:r>
      <w:ins w:id="677" w:author="Michael S" w:date="2024-01-22T12:35:00Z">
        <w:r w:rsidR="000E1879">
          <w:t>,</w:t>
        </w:r>
      </w:ins>
      <w:ins w:id="678" w:author="Michael S" w:date="2024-01-22T12:36:00Z">
        <w:r w:rsidR="0068368B">
          <w:t xml:space="preserve"> and increase your chances</w:t>
        </w:r>
      </w:ins>
      <w:r>
        <w:t xml:space="preserve"> </w:t>
      </w:r>
      <w:del w:id="679" w:author="Michael S" w:date="2024-01-22T12:36:00Z">
        <w:r w:rsidDel="0068368B">
          <w:delText>in hope</w:delText>
        </w:r>
      </w:del>
      <w:del w:id="680" w:author="Michael S" w:date="2024-01-22T12:35:00Z">
        <w:r w:rsidDel="00DA1981">
          <w:delText>s</w:delText>
        </w:r>
      </w:del>
      <w:del w:id="681" w:author="Michael S" w:date="2024-01-22T12:36:00Z">
        <w:r w:rsidDel="0068368B">
          <w:delText xml:space="preserve"> </w:delText>
        </w:r>
      </w:del>
      <w:r>
        <w:t>of moving into the job you will need in the future as your life changes due to kids, family members, and your own growing sense of the life that you want to lead</w:t>
      </w:r>
      <w:del w:id="682" w:author="Michael S" w:date="2024-01-22T12:35:00Z">
        <w:r w:rsidDel="000E1879">
          <w:delText xml:space="preserve"> in the future</w:delText>
        </w:r>
      </w:del>
      <w:r>
        <w:t xml:space="preserve">. </w:t>
      </w:r>
    </w:p>
    <w:p w14:paraId="3ABE35C8" w14:textId="653F8360" w:rsidR="00C277A7" w:rsidRDefault="00C277A7" w:rsidP="00103BB1">
      <w:r>
        <w:t xml:space="preserve">At </w:t>
      </w:r>
      <w:proofErr w:type="spellStart"/>
      <w:r>
        <w:t>Mingu</w:t>
      </w:r>
      <w:proofErr w:type="spellEnd"/>
      <w:r>
        <w:t>$,</w:t>
      </w:r>
      <w:del w:id="683" w:author="Michael S" w:date="2024-01-22T11:29:00Z">
        <w:r w:rsidDel="002B338A">
          <w:delText xml:space="preserve"> we </w:delText>
        </w:r>
      </w:del>
      <w:ins w:id="684" w:author="Michael S" w:date="2024-01-22T11:29:00Z">
        <w:r w:rsidR="002B338A">
          <w:t xml:space="preserve"> </w:t>
        </w:r>
      </w:ins>
      <w:ins w:id="685" w:author="Michael S" w:date="2024-01-22T12:36:00Z">
        <w:r w:rsidR="00201068">
          <w:t>we</w:t>
        </w:r>
      </w:ins>
      <w:ins w:id="686" w:author="Michael S" w:date="2024-01-22T11:29:00Z">
        <w:r w:rsidR="002B338A">
          <w:t xml:space="preserve"> </w:t>
        </w:r>
      </w:ins>
      <w:r>
        <w:t xml:space="preserve">will recommend </w:t>
      </w:r>
      <w:ins w:id="687" w:author="Michael S" w:date="2024-01-22T13:00:00Z">
        <w:r w:rsidR="005C521F">
          <w:t xml:space="preserve">to you </w:t>
        </w:r>
      </w:ins>
      <w:r>
        <w:t>courses and skill</w:t>
      </w:r>
      <w:del w:id="688" w:author="Michael S" w:date="2024-01-22T12:36:00Z">
        <w:r w:rsidDel="00201068">
          <w:delText xml:space="preserve"> </w:delText>
        </w:r>
      </w:del>
      <w:r>
        <w:t xml:space="preserve">sets </w:t>
      </w:r>
      <w:del w:id="689" w:author="Michael S" w:date="2024-01-22T13:00:00Z">
        <w:r w:rsidDel="005C521F">
          <w:delText xml:space="preserve">that you should explore </w:delText>
        </w:r>
      </w:del>
      <w:r>
        <w:t xml:space="preserve">that are asked for by employers across the country. Our application will review the needs of the marketplace and suggest programs and certificate training that could place you in line for </w:t>
      </w:r>
      <w:del w:id="690" w:author="Michael S" w:date="2024-01-22T13:00:00Z">
        <w:r w:rsidDel="00F75977">
          <w:delText xml:space="preserve">that </w:delText>
        </w:r>
      </w:del>
      <w:ins w:id="691" w:author="Michael S" w:date="2024-01-22T13:00:00Z">
        <w:r w:rsidR="00F75977">
          <w:t xml:space="preserve">those </w:t>
        </w:r>
      </w:ins>
      <w:r>
        <w:t>opportunit</w:t>
      </w:r>
      <w:ins w:id="692" w:author="Michael S" w:date="2024-01-22T13:00:00Z">
        <w:r w:rsidR="00F75977">
          <w:t>ies</w:t>
        </w:r>
      </w:ins>
      <w:del w:id="693" w:author="Michael S" w:date="2024-01-22T13:00:00Z">
        <w:r w:rsidDel="00F75977">
          <w:delText>y</w:delText>
        </w:r>
      </w:del>
      <w:r>
        <w:t xml:space="preserve">. This continual investment in yourself pays off down the road and will set you up to be fully prepared </w:t>
      </w:r>
      <w:commentRangeStart w:id="694"/>
      <w:del w:id="695" w:author="Michael S" w:date="2024-01-22T13:01:00Z">
        <w:r w:rsidDel="00F75977">
          <w:delText>for the opportunity when it shows up</w:delText>
        </w:r>
      </w:del>
      <w:ins w:id="696" w:author="Michael S" w:date="2024-01-22T13:01:00Z">
        <w:r w:rsidR="00F75977">
          <w:t>when the chance comes knocking</w:t>
        </w:r>
      </w:ins>
      <w:commentRangeEnd w:id="694"/>
      <w:ins w:id="697" w:author="Michael S" w:date="2024-01-22T13:02:00Z">
        <w:r w:rsidR="007173DE">
          <w:rPr>
            <w:rStyle w:val="CommentReference"/>
          </w:rPr>
          <w:commentReference w:id="694"/>
        </w:r>
      </w:ins>
      <w:r>
        <w:t>.</w:t>
      </w:r>
    </w:p>
    <w:p w14:paraId="350F0575" w14:textId="77777777" w:rsidR="00C277A7" w:rsidDel="00CA37A5" w:rsidRDefault="00C277A7" w:rsidP="00103BB1">
      <w:pPr>
        <w:rPr>
          <w:del w:id="698" w:author="Michael S" w:date="2024-01-22T12:38:00Z"/>
        </w:rPr>
      </w:pPr>
    </w:p>
    <w:p w14:paraId="7211A9CD" w14:textId="1B5479B3" w:rsidR="00C277A7" w:rsidDel="00CA37A5" w:rsidRDefault="00C277A7">
      <w:pPr>
        <w:rPr>
          <w:del w:id="699" w:author="Michael S" w:date="2024-01-22T12:38:00Z"/>
        </w:rPr>
      </w:pPr>
      <w:del w:id="700" w:author="Michael S" w:date="2024-01-22T12:38:00Z">
        <w:r w:rsidDel="00CA37A5">
          <w:br w:type="page"/>
        </w:r>
      </w:del>
    </w:p>
    <w:p w14:paraId="27B92A7F" w14:textId="12CD9608" w:rsidR="00C277A7" w:rsidDel="00CA37A5" w:rsidRDefault="00C277A7" w:rsidP="00103BB1">
      <w:pPr>
        <w:rPr>
          <w:del w:id="701" w:author="Michael S" w:date="2024-01-22T12:38:00Z"/>
        </w:rPr>
      </w:pPr>
    </w:p>
    <w:p w14:paraId="73085CEA" w14:textId="6098E19B" w:rsidR="00CA37A5" w:rsidRDefault="00CA37A5">
      <w:pPr>
        <w:rPr>
          <w:ins w:id="702" w:author="Michael S" w:date="2024-01-22T12:38:00Z"/>
          <w:rFonts w:asciiTheme="majorHAnsi" w:eastAsiaTheme="majorEastAsia" w:hAnsiTheme="majorHAnsi" w:cstheme="majorBidi"/>
          <w:caps/>
          <w:sz w:val="44"/>
          <w:szCs w:val="32"/>
        </w:rPr>
      </w:pPr>
      <w:ins w:id="703" w:author="Michael S" w:date="2024-01-22T12:38:00Z">
        <w:r>
          <w:br w:type="page"/>
        </w:r>
      </w:ins>
    </w:p>
    <w:p w14:paraId="6413E899" w14:textId="77777777" w:rsidR="00FB01A2" w:rsidRPr="00231F88" w:rsidDel="00CA37A5" w:rsidRDefault="00FB01A2" w:rsidP="00CA37A5">
      <w:pPr>
        <w:rPr>
          <w:del w:id="704" w:author="Michael S" w:date="2024-01-22T12:38:00Z"/>
        </w:rPr>
      </w:pPr>
    </w:p>
    <w:p w14:paraId="66C23A96" w14:textId="22843F81" w:rsidR="00C277A7" w:rsidRDefault="00C277A7" w:rsidP="00C277A7">
      <w:pPr>
        <w:pStyle w:val="Heading1"/>
      </w:pPr>
      <w:r>
        <w:t>HOW WE WILL HELP you</w:t>
      </w:r>
    </w:p>
    <w:p w14:paraId="444E765E" w14:textId="77777777" w:rsidR="00C277A7" w:rsidDel="001D5DCF" w:rsidRDefault="00C277A7" w:rsidP="00D8731A">
      <w:pPr>
        <w:pStyle w:val="Heading2"/>
        <w:rPr>
          <w:del w:id="705" w:author="Michael S" w:date="2024-01-22T12:41:00Z"/>
        </w:rPr>
      </w:pPr>
      <w:commentRangeStart w:id="706"/>
      <w:r>
        <w:t>“money isn’t everything, but it’s right up there with air”</w:t>
      </w:r>
      <w:commentRangeEnd w:id="706"/>
      <w:r w:rsidR="001D5DCF">
        <w:rPr>
          <w:rStyle w:val="CommentReference"/>
          <w:rFonts w:asciiTheme="minorHAnsi" w:eastAsiaTheme="minorHAnsi" w:hAnsiTheme="minorHAnsi" w:cstheme="minorBidi"/>
          <w:b w:val="0"/>
          <w:caps w:val="0"/>
          <w:color w:val="483E41" w:themeColor="text2"/>
        </w:rPr>
        <w:commentReference w:id="706"/>
      </w:r>
    </w:p>
    <w:p w14:paraId="6D278ED2" w14:textId="4609D347" w:rsidR="00231F88" w:rsidRDefault="00231F88">
      <w:pPr>
        <w:pStyle w:val="Heading2"/>
        <w:pPrChange w:id="707" w:author="Michael S" w:date="2024-01-22T12:41:00Z">
          <w:pPr>
            <w:jc w:val="center"/>
          </w:pPr>
        </w:pPrChange>
      </w:pPr>
    </w:p>
    <w:p w14:paraId="560697C6" w14:textId="3FA44872" w:rsidR="001C78AB" w:rsidRDefault="00415B3A" w:rsidP="00C277A7">
      <w:ins w:id="708" w:author="Michael S" w:date="2024-01-22T12:41:00Z">
        <w:r>
          <w:t>Every day, you</w:t>
        </w:r>
      </w:ins>
      <w:del w:id="709" w:author="Michael S" w:date="2024-01-22T12:41:00Z">
        <w:r w:rsidR="001C78AB" w:rsidDel="00415B3A">
          <w:delText>We</w:delText>
        </w:r>
      </w:del>
      <w:r w:rsidR="001C78AB">
        <w:t xml:space="preserve"> are </w:t>
      </w:r>
      <w:del w:id="710" w:author="Michael S" w:date="2024-01-22T12:41:00Z">
        <w:r w:rsidR="001C78AB" w:rsidDel="00415B3A">
          <w:delText xml:space="preserve">daily </w:delText>
        </w:r>
      </w:del>
      <w:r w:rsidR="001C78AB">
        <w:t xml:space="preserve">bombarded with </w:t>
      </w:r>
      <w:del w:id="711" w:author="Michael S" w:date="2024-01-22T12:41:00Z">
        <w:r w:rsidR="001C78AB" w:rsidDel="00415B3A">
          <w:delText>all of these</w:delText>
        </w:r>
      </w:del>
      <w:ins w:id="712" w:author="Michael S" w:date="2024-01-22T12:41:00Z">
        <w:r>
          <w:t>thousands of minor</w:t>
        </w:r>
      </w:ins>
      <w:r w:rsidR="001C78AB">
        <w:t xml:space="preserve"> </w:t>
      </w:r>
      <w:del w:id="713" w:author="Michael S" w:date="2024-01-22T12:41:00Z">
        <w:r w:rsidR="001C78AB" w:rsidDel="00415B3A">
          <w:delText xml:space="preserve">small </w:delText>
        </w:r>
      </w:del>
      <w:r w:rsidR="001C78AB">
        <w:t>decisions that distract</w:t>
      </w:r>
      <w:del w:id="714" w:author="Michael S" w:date="2024-01-22T11:36:00Z">
        <w:r w:rsidR="001C78AB" w:rsidDel="002B338A">
          <w:delText xml:space="preserve"> us </w:delText>
        </w:r>
      </w:del>
      <w:ins w:id="715" w:author="Michael S" w:date="2024-01-22T11:36:00Z">
        <w:r w:rsidR="002B338A">
          <w:t xml:space="preserve"> </w:t>
        </w:r>
      </w:ins>
      <w:ins w:id="716" w:author="Michael S" w:date="2024-01-22T12:41:00Z">
        <w:r>
          <w:t xml:space="preserve">you </w:t>
        </w:r>
      </w:ins>
      <w:r w:rsidR="001C78AB">
        <w:t xml:space="preserve">from the </w:t>
      </w:r>
      <w:del w:id="717" w:author="Michael S" w:date="2024-01-22T12:41:00Z">
        <w:r w:rsidR="001C78AB" w:rsidDel="00415B3A">
          <w:delText xml:space="preserve">large </w:delText>
        </w:r>
      </w:del>
      <w:ins w:id="718" w:author="Michael S" w:date="2024-01-22T12:41:00Z">
        <w:r>
          <w:t xml:space="preserve">big </w:t>
        </w:r>
      </w:ins>
      <w:r w:rsidR="001C78AB">
        <w:t xml:space="preserve">one that affects </w:t>
      </w:r>
      <w:commentRangeStart w:id="719"/>
      <w:r w:rsidR="001C78AB">
        <w:t>the way</w:t>
      </w:r>
      <w:del w:id="720" w:author="Michael S" w:date="2024-01-22T11:29:00Z">
        <w:r w:rsidR="001C78AB" w:rsidDel="002B338A">
          <w:delText xml:space="preserve"> we </w:delText>
        </w:r>
      </w:del>
      <w:ins w:id="721" w:author="Michael S" w:date="2024-01-22T11:29:00Z">
        <w:r w:rsidR="002B338A">
          <w:t xml:space="preserve"> </w:t>
        </w:r>
      </w:ins>
      <w:ins w:id="722" w:author="Michael S" w:date="2024-01-22T12:41:00Z">
        <w:r>
          <w:t xml:space="preserve">you </w:t>
        </w:r>
      </w:ins>
      <w:r w:rsidR="001C78AB">
        <w:t>live</w:t>
      </w:r>
      <w:del w:id="723" w:author="Michael S" w:date="2024-01-22T11:33:00Z">
        <w:r w:rsidR="001C78AB" w:rsidDel="002B338A">
          <w:delText xml:space="preserve"> our </w:delText>
        </w:r>
      </w:del>
      <w:ins w:id="724" w:author="Michael S" w:date="2024-01-22T11:33:00Z">
        <w:r w:rsidR="002B338A">
          <w:t xml:space="preserve"> your </w:t>
        </w:r>
      </w:ins>
      <w:r w:rsidR="001C78AB">
        <w:t>li</w:t>
      </w:r>
      <w:ins w:id="725" w:author="Michael S" w:date="2024-01-22T12:42:00Z">
        <w:r>
          <w:t>fe</w:t>
        </w:r>
        <w:commentRangeEnd w:id="719"/>
        <w:r w:rsidR="0087624C">
          <w:rPr>
            <w:rStyle w:val="CommentReference"/>
          </w:rPr>
          <w:commentReference w:id="719"/>
        </w:r>
      </w:ins>
      <w:del w:id="726" w:author="Michael S" w:date="2024-01-22T12:42:00Z">
        <w:r w:rsidR="001C78AB" w:rsidDel="00415B3A">
          <w:delText>ves</w:delText>
        </w:r>
      </w:del>
      <w:r w:rsidR="001C78AB">
        <w:t xml:space="preserve">. The </w:t>
      </w:r>
      <w:proofErr w:type="spellStart"/>
      <w:r w:rsidR="001C78AB">
        <w:t>M</w:t>
      </w:r>
      <w:ins w:id="727" w:author="Michael S" w:date="2024-01-22T12:49:00Z">
        <w:r w:rsidR="008B505D">
          <w:t>ingu</w:t>
        </w:r>
      </w:ins>
      <w:proofErr w:type="spellEnd"/>
      <w:del w:id="728" w:author="Michael S" w:date="2024-01-22T12:49:00Z">
        <w:r w:rsidR="001C78AB" w:rsidDel="008B505D">
          <w:delText>INGU</w:delText>
        </w:r>
      </w:del>
      <w:r w:rsidR="001C78AB">
        <w:t xml:space="preserve">$ app </w:t>
      </w:r>
      <w:del w:id="729" w:author="Michael S" w:date="2024-01-22T12:43:00Z">
        <w:r w:rsidR="001C78AB" w:rsidDel="0087624C">
          <w:delText xml:space="preserve">is a resource that </w:delText>
        </w:r>
      </w:del>
      <w:r w:rsidR="001C78AB">
        <w:t xml:space="preserve">helps you </w:t>
      </w:r>
      <w:r w:rsidR="004B0803">
        <w:t>funnel</w:t>
      </w:r>
      <w:r w:rsidR="001C78AB">
        <w:t xml:space="preserve"> those decisions into the ones that you deem most important. </w:t>
      </w:r>
    </w:p>
    <w:p w14:paraId="03762EF0" w14:textId="5A2E310B" w:rsidR="004B0803" w:rsidRDefault="004B0803" w:rsidP="00C277A7">
      <w:r>
        <w:t xml:space="preserve">Here at </w:t>
      </w:r>
      <w:proofErr w:type="spellStart"/>
      <w:r>
        <w:t>M</w:t>
      </w:r>
      <w:ins w:id="730" w:author="Michael S" w:date="2024-01-22T12:49:00Z">
        <w:r w:rsidR="008B505D">
          <w:t>ingu</w:t>
        </w:r>
      </w:ins>
      <w:proofErr w:type="spellEnd"/>
      <w:del w:id="731" w:author="Michael S" w:date="2024-01-22T12:49:00Z">
        <w:r w:rsidDel="008B505D">
          <w:delText>INGU</w:delText>
        </w:r>
      </w:del>
      <w:r>
        <w:t>$,</w:t>
      </w:r>
      <w:del w:id="732" w:author="Michael S" w:date="2024-01-22T11:29:00Z">
        <w:r w:rsidDel="002B338A">
          <w:delText xml:space="preserve"> we </w:delText>
        </w:r>
      </w:del>
      <w:ins w:id="733" w:author="Michael S" w:date="2024-01-22T11:29:00Z">
        <w:r w:rsidR="002B338A">
          <w:t xml:space="preserve"> </w:t>
        </w:r>
      </w:ins>
      <w:ins w:id="734" w:author="Michael S" w:date="2024-01-22T12:43:00Z">
        <w:r w:rsidR="0087624C">
          <w:t>we</w:t>
        </w:r>
      </w:ins>
      <w:ins w:id="735" w:author="Michael S" w:date="2024-01-22T11:29:00Z">
        <w:r w:rsidR="002B338A">
          <w:t xml:space="preserve"> </w:t>
        </w:r>
      </w:ins>
      <w:r>
        <w:t>use technology and social media to help you make better decisions for the long run.</w:t>
      </w:r>
      <w:del w:id="736" w:author="Michael S" w:date="2024-01-22T11:29:00Z">
        <w:r w:rsidDel="002B338A">
          <w:delText xml:space="preserve"> We </w:delText>
        </w:r>
      </w:del>
      <w:ins w:id="737" w:author="Michael S" w:date="2024-01-22T11:29:00Z">
        <w:r w:rsidR="002B338A">
          <w:t xml:space="preserve"> </w:t>
        </w:r>
      </w:ins>
      <w:ins w:id="738" w:author="Michael S" w:date="2024-01-22T12:43:00Z">
        <w:r w:rsidR="0087624C">
          <w:t>We</w:t>
        </w:r>
      </w:ins>
      <w:ins w:id="739" w:author="Michael S" w:date="2024-01-22T11:29:00Z">
        <w:r w:rsidR="002B338A">
          <w:t xml:space="preserve"> </w:t>
        </w:r>
      </w:ins>
      <w:r>
        <w:t xml:space="preserve">believe that each </w:t>
      </w:r>
      <w:del w:id="740" w:author="Michael S" w:date="2024-01-22T13:02:00Z">
        <w:r w:rsidDel="00D0234C">
          <w:delText>“</w:delText>
        </w:r>
      </w:del>
      <w:r>
        <w:t>good</w:t>
      </w:r>
      <w:del w:id="741" w:author="Michael S" w:date="2024-01-22T13:02:00Z">
        <w:r w:rsidDel="00D0234C">
          <w:delText>”</w:delText>
        </w:r>
      </w:del>
      <w:r>
        <w:t xml:space="preserve"> decision today puts you in a better place </w:t>
      </w:r>
      <w:del w:id="742" w:author="Michael S" w:date="2024-01-22T13:02:00Z">
        <w:r w:rsidDel="00D0234C">
          <w:delText>“</w:delText>
        </w:r>
      </w:del>
      <w:r>
        <w:t>down the line</w:t>
      </w:r>
      <w:del w:id="743" w:author="Michael S" w:date="2024-01-22T13:02:00Z">
        <w:r w:rsidDel="00D0234C">
          <w:delText>”</w:delText>
        </w:r>
      </w:del>
      <w:r>
        <w:t xml:space="preserve">: </w:t>
      </w:r>
    </w:p>
    <w:p w14:paraId="6091A0B1" w14:textId="06EDE1FB" w:rsidR="00C277A7" w:rsidRDefault="004B0803" w:rsidP="004B0803">
      <w:pPr>
        <w:pStyle w:val="ListParagraph"/>
        <w:numPr>
          <w:ilvl w:val="0"/>
          <w:numId w:val="3"/>
        </w:numPr>
      </w:pPr>
      <w:r w:rsidRPr="007F43AF">
        <w:rPr>
          <w:b/>
          <w:bCs/>
          <w:rPrChange w:id="744" w:author="Michael S" w:date="2024-01-22T12:43:00Z">
            <w:rPr/>
          </w:rPrChange>
        </w:rPr>
        <w:t>Relationships</w:t>
      </w:r>
      <w:ins w:id="745" w:author="Michael S" w:date="2024-01-22T12:43:00Z">
        <w:r w:rsidR="007F43AF" w:rsidRPr="007F43AF">
          <w:rPr>
            <w:b/>
            <w:bCs/>
            <w:rPrChange w:id="746" w:author="Michael S" w:date="2024-01-22T12:43:00Z">
              <w:rPr/>
            </w:rPrChange>
          </w:rPr>
          <w:t>:</w:t>
        </w:r>
      </w:ins>
      <w:del w:id="747" w:author="Michael S" w:date="2024-01-22T12:43:00Z">
        <w:r w:rsidDel="007F43AF">
          <w:delText xml:space="preserve"> –</w:delText>
        </w:r>
      </w:del>
      <w:r>
        <w:t xml:space="preserve"> managing how you contribute your resources to those closest to you</w:t>
      </w:r>
      <w:ins w:id="748" w:author="Michael S" w:date="2024-01-22T12:43:00Z">
        <w:r w:rsidR="007F43AF">
          <w:t>,</w:t>
        </w:r>
      </w:ins>
      <w:r>
        <w:t xml:space="preserve"> </w:t>
      </w:r>
      <w:del w:id="749" w:author="Michael S" w:date="2024-01-22T12:43:00Z">
        <w:r w:rsidDel="007F43AF">
          <w:delText xml:space="preserve">like </w:delText>
        </w:r>
      </w:del>
      <w:ins w:id="750" w:author="Michael S" w:date="2024-01-22T12:43:00Z">
        <w:r w:rsidR="007F43AF">
          <w:t xml:space="preserve">such as </w:t>
        </w:r>
      </w:ins>
      <w:r>
        <w:t>your children</w:t>
      </w:r>
      <w:ins w:id="751" w:author="Michael S" w:date="2024-01-22T12:43:00Z">
        <w:r w:rsidR="007F43AF">
          <w:t>,</w:t>
        </w:r>
      </w:ins>
      <w:r>
        <w:t xml:space="preserve"> will help make sure that you </w:t>
      </w:r>
      <w:del w:id="752" w:author="Michael S" w:date="2024-01-22T12:43:00Z">
        <w:r w:rsidDel="007F43AF">
          <w:delText xml:space="preserve">have </w:delText>
        </w:r>
      </w:del>
      <w:r>
        <w:t>free</w:t>
      </w:r>
      <w:del w:id="753" w:author="Michael S" w:date="2024-01-22T12:43:00Z">
        <w:r w:rsidDel="007F43AF">
          <w:delText>d</w:delText>
        </w:r>
      </w:del>
      <w:r>
        <w:t xml:space="preserve"> them from </w:t>
      </w:r>
      <w:ins w:id="754" w:author="Michael S" w:date="2024-01-22T12:44:00Z">
        <w:r w:rsidR="007F43AF">
          <w:t xml:space="preserve">the burden of </w:t>
        </w:r>
      </w:ins>
      <w:r>
        <w:t>having to support you</w:t>
      </w:r>
      <w:ins w:id="755" w:author="Michael S" w:date="2024-01-22T12:44:00Z">
        <w:r w:rsidR="00D35D8A">
          <w:t>,</w:t>
        </w:r>
      </w:ins>
      <w:r>
        <w:t xml:space="preserve"> and </w:t>
      </w:r>
      <w:del w:id="756" w:author="Michael S" w:date="2024-01-22T12:44:00Z">
        <w:r w:rsidDel="00D35D8A">
          <w:delText xml:space="preserve">continue </w:delText>
        </w:r>
      </w:del>
      <w:ins w:id="757" w:author="Michael S" w:date="2024-01-22T12:44:00Z">
        <w:r w:rsidR="00D35D8A">
          <w:t xml:space="preserve">thus break </w:t>
        </w:r>
      </w:ins>
      <w:r>
        <w:t xml:space="preserve">the cycle of </w:t>
      </w:r>
      <w:ins w:id="758" w:author="Michael S" w:date="2024-01-22T12:44:00Z">
        <w:r w:rsidR="00D35D8A">
          <w:t xml:space="preserve">them </w:t>
        </w:r>
      </w:ins>
      <w:r>
        <w:t xml:space="preserve">not reaching </w:t>
      </w:r>
      <w:r w:rsidR="00D35D8A" w:rsidRPr="00D35D8A">
        <w:rPr>
          <w:i/>
          <w:iCs/>
          <w:rPrChange w:id="759" w:author="Michael S" w:date="2024-01-22T12:44:00Z">
            <w:rPr/>
          </w:rPrChange>
        </w:rPr>
        <w:t xml:space="preserve">their </w:t>
      </w:r>
      <w:r>
        <w:t>potential.</w:t>
      </w:r>
    </w:p>
    <w:p w14:paraId="013645F1" w14:textId="5FDA0BC5" w:rsidR="004B0803" w:rsidRDefault="004B0803" w:rsidP="004B0803">
      <w:pPr>
        <w:pStyle w:val="ListParagraph"/>
        <w:numPr>
          <w:ilvl w:val="0"/>
          <w:numId w:val="3"/>
        </w:numPr>
      </w:pPr>
      <w:r w:rsidRPr="00D43330">
        <w:rPr>
          <w:b/>
          <w:bCs/>
          <w:rPrChange w:id="760" w:author="Michael S" w:date="2024-01-22T12:45:00Z">
            <w:rPr/>
          </w:rPrChange>
        </w:rPr>
        <w:t>Housing</w:t>
      </w:r>
      <w:ins w:id="761" w:author="Michael S" w:date="2024-01-22T12:44:00Z">
        <w:r w:rsidR="00D43330" w:rsidRPr="00D43330">
          <w:rPr>
            <w:b/>
            <w:bCs/>
            <w:rPrChange w:id="762" w:author="Michael S" w:date="2024-01-22T12:45:00Z">
              <w:rPr/>
            </w:rPrChange>
          </w:rPr>
          <w:t>:</w:t>
        </w:r>
      </w:ins>
      <w:del w:id="763" w:author="Michael S" w:date="2024-01-22T12:44:00Z">
        <w:r w:rsidRPr="00D43330" w:rsidDel="00D43330">
          <w:rPr>
            <w:b/>
            <w:bCs/>
            <w:rPrChange w:id="764" w:author="Michael S" w:date="2024-01-22T12:45:00Z">
              <w:rPr/>
            </w:rPrChange>
          </w:rPr>
          <w:delText xml:space="preserve"> –</w:delText>
        </w:r>
      </w:del>
      <w:r>
        <w:t xml:space="preserve"> managing the impact of where you live now and where you decide to go next has been proven to be a determinant in your own future and </w:t>
      </w:r>
      <w:del w:id="765" w:author="Michael S" w:date="2024-01-22T12:45:00Z">
        <w:r w:rsidDel="009B0AA1">
          <w:delText xml:space="preserve">those </w:delText>
        </w:r>
      </w:del>
      <w:ins w:id="766" w:author="Michael S" w:date="2024-01-22T12:45:00Z">
        <w:r w:rsidR="009B0AA1">
          <w:t xml:space="preserve">that of your </w:t>
        </w:r>
      </w:ins>
      <w:ins w:id="767" w:author="Michael S" w:date="2024-01-22T12:46:00Z">
        <w:r w:rsidR="009B0AA1">
          <w:t>dependents</w:t>
        </w:r>
      </w:ins>
      <w:ins w:id="768" w:author="Michael S" w:date="2024-01-22T12:45:00Z">
        <w:r w:rsidR="009B0AA1">
          <w:t xml:space="preserve">. </w:t>
        </w:r>
      </w:ins>
      <w:del w:id="769" w:author="Michael S" w:date="2024-01-22T12:45:00Z">
        <w:r w:rsidDel="009B0AA1">
          <w:delText xml:space="preserve">closest to you like your kids. </w:delText>
        </w:r>
      </w:del>
    </w:p>
    <w:p w14:paraId="3A0B1FC2" w14:textId="7B29B4D9" w:rsidR="004B0803" w:rsidRDefault="004B0803" w:rsidP="004B0803">
      <w:pPr>
        <w:pStyle w:val="ListParagraph"/>
        <w:numPr>
          <w:ilvl w:val="0"/>
          <w:numId w:val="3"/>
        </w:numPr>
      </w:pPr>
      <w:r w:rsidRPr="009B0AA1">
        <w:rPr>
          <w:b/>
          <w:bCs/>
          <w:rPrChange w:id="770" w:author="Michael S" w:date="2024-01-22T12:45:00Z">
            <w:rPr/>
          </w:rPrChange>
        </w:rPr>
        <w:t>Transportation</w:t>
      </w:r>
      <w:ins w:id="771" w:author="Michael S" w:date="2024-01-22T12:46:00Z">
        <w:r w:rsidR="009B0AA1">
          <w:rPr>
            <w:b/>
            <w:bCs/>
          </w:rPr>
          <w:t>:</w:t>
        </w:r>
      </w:ins>
      <w:del w:id="772" w:author="Michael S" w:date="2024-01-22T12:46:00Z">
        <w:r w:rsidRPr="009B0AA1" w:rsidDel="009B0AA1">
          <w:rPr>
            <w:b/>
            <w:bCs/>
            <w:rPrChange w:id="773" w:author="Michael S" w:date="2024-01-22T12:45:00Z">
              <w:rPr/>
            </w:rPrChange>
          </w:rPr>
          <w:delText xml:space="preserve"> –</w:delText>
        </w:r>
      </w:del>
      <w:r>
        <w:t xml:space="preserve"> managing the maintenance of your existing </w:t>
      </w:r>
      <w:proofErr w:type="gramStart"/>
      <w:r>
        <w:t>vehicle</w:t>
      </w:r>
      <w:ins w:id="774" w:author="Michael S" w:date="2024-01-22T12:46:00Z">
        <w:r w:rsidR="00985859">
          <w:t>,</w:t>
        </w:r>
      </w:ins>
      <w:r>
        <w:t xml:space="preserve"> and</w:t>
      </w:r>
      <w:proofErr w:type="gramEnd"/>
      <w:r>
        <w:t xml:space="preserve"> showing you the </w:t>
      </w:r>
      <w:del w:id="775" w:author="Michael S" w:date="2024-01-22T12:46:00Z">
        <w:r w:rsidDel="00985859">
          <w:delText xml:space="preserve">impact </w:delText>
        </w:r>
      </w:del>
      <w:ins w:id="776" w:author="Michael S" w:date="2024-01-22T12:46:00Z">
        <w:r w:rsidR="00985859">
          <w:t xml:space="preserve">costs </w:t>
        </w:r>
      </w:ins>
      <w:r>
        <w:t>of not doing so</w:t>
      </w:r>
      <w:ins w:id="777" w:author="Michael S" w:date="2024-01-22T12:46:00Z">
        <w:r w:rsidR="00985859">
          <w:t>,</w:t>
        </w:r>
      </w:ins>
      <w:r>
        <w:t xml:space="preserve"> will impact your finances today and the future.</w:t>
      </w:r>
    </w:p>
    <w:p w14:paraId="3F341B0F" w14:textId="30033238" w:rsidR="004B0803" w:rsidDel="008C5928" w:rsidRDefault="004B0803" w:rsidP="004B0803">
      <w:pPr>
        <w:pStyle w:val="ListParagraph"/>
        <w:numPr>
          <w:ilvl w:val="0"/>
          <w:numId w:val="3"/>
        </w:numPr>
        <w:rPr>
          <w:del w:id="778" w:author="Michael S" w:date="2024-01-22T12:46:00Z"/>
        </w:rPr>
      </w:pPr>
      <w:r w:rsidRPr="00985859">
        <w:rPr>
          <w:b/>
          <w:bCs/>
          <w:rPrChange w:id="779" w:author="Michael S" w:date="2024-01-22T12:46:00Z">
            <w:rPr/>
          </w:rPrChange>
        </w:rPr>
        <w:t>Skills</w:t>
      </w:r>
      <w:ins w:id="780" w:author="Michael S" w:date="2024-01-22T12:46:00Z">
        <w:r w:rsidR="00985859" w:rsidRPr="00985859">
          <w:rPr>
            <w:b/>
            <w:bCs/>
            <w:rPrChange w:id="781" w:author="Michael S" w:date="2024-01-22T12:46:00Z">
              <w:rPr/>
            </w:rPrChange>
          </w:rPr>
          <w:t>:</w:t>
        </w:r>
      </w:ins>
      <w:del w:id="782" w:author="Michael S" w:date="2024-01-22T12:46:00Z">
        <w:r w:rsidDel="00985859">
          <w:delText xml:space="preserve"> –</w:delText>
        </w:r>
      </w:del>
      <w:r>
        <w:t xml:space="preserve"> managing where you work, who you work for, and the skills you’ll need to prosper is a key feature of the application.</w:t>
      </w:r>
      <w:del w:id="783" w:author="Michael S" w:date="2024-01-22T11:29:00Z">
        <w:r w:rsidDel="002B338A">
          <w:delText xml:space="preserve"> We </w:delText>
        </w:r>
      </w:del>
      <w:ins w:id="784" w:author="Michael S" w:date="2024-01-22T11:29:00Z">
        <w:r w:rsidR="002B338A">
          <w:t xml:space="preserve"> </w:t>
        </w:r>
      </w:ins>
      <w:ins w:id="785" w:author="Michael S" w:date="2024-01-22T12:46:00Z">
        <w:r w:rsidR="008C5928">
          <w:t>We</w:t>
        </w:r>
      </w:ins>
      <w:ins w:id="786" w:author="Michael S" w:date="2024-01-22T11:29:00Z">
        <w:r w:rsidR="002B338A">
          <w:t xml:space="preserve"> </w:t>
        </w:r>
      </w:ins>
      <w:r>
        <w:t xml:space="preserve">highlight how the local economy affects your ability to make a living and recommend skills that you can acquire to </w:t>
      </w:r>
      <w:del w:id="787" w:author="Michael S" w:date="2024-01-22T12:46:00Z">
        <w:r w:rsidDel="008C5928">
          <w:delText xml:space="preserve">ensure </w:delText>
        </w:r>
      </w:del>
      <w:ins w:id="788" w:author="Michael S" w:date="2024-01-22T12:46:00Z">
        <w:r w:rsidR="008C5928">
          <w:t xml:space="preserve">safeguard </w:t>
        </w:r>
      </w:ins>
      <w:r>
        <w:t xml:space="preserve">your future. </w:t>
      </w:r>
    </w:p>
    <w:p w14:paraId="052C255B" w14:textId="77777777" w:rsidR="004B0803" w:rsidRDefault="004B0803">
      <w:pPr>
        <w:pStyle w:val="ListParagraph"/>
        <w:numPr>
          <w:ilvl w:val="0"/>
          <w:numId w:val="3"/>
        </w:numPr>
        <w:pPrChange w:id="789" w:author="Michael S" w:date="2024-01-22T12:46:00Z">
          <w:pPr/>
        </w:pPrChange>
      </w:pPr>
    </w:p>
    <w:p w14:paraId="0D5D9D07" w14:textId="0C2D7780" w:rsidR="004B0803" w:rsidDel="008C5928" w:rsidRDefault="004B0803" w:rsidP="004B0803">
      <w:pPr>
        <w:rPr>
          <w:del w:id="790" w:author="Michael S" w:date="2024-01-22T12:47:00Z"/>
        </w:rPr>
      </w:pPr>
      <w:proofErr w:type="gramStart"/>
      <w:r>
        <w:t>All of</w:t>
      </w:r>
      <w:proofErr w:type="gramEnd"/>
      <w:r>
        <w:t xml:space="preserve"> these components form the essential foundation that will allow you to live the life you </w:t>
      </w:r>
      <w:del w:id="791" w:author="Michael S" w:date="2024-01-22T12:47:00Z">
        <w:r w:rsidDel="008C5928">
          <w:delText xml:space="preserve">imagine </w:delText>
        </w:r>
      </w:del>
      <w:ins w:id="792" w:author="Michael S" w:date="2024-01-22T12:47:00Z">
        <w:r w:rsidR="008C5928">
          <w:t xml:space="preserve">envisage </w:t>
        </w:r>
      </w:ins>
      <w:r>
        <w:t xml:space="preserve">for yourself. </w:t>
      </w:r>
    </w:p>
    <w:p w14:paraId="3629AB2E" w14:textId="77777777" w:rsidR="004B0803" w:rsidRDefault="004B0803" w:rsidP="008C5928"/>
    <w:p w14:paraId="47AF696E" w14:textId="560A9D9E" w:rsidR="004B0803" w:rsidRPr="00231F88" w:rsidRDefault="004B0803" w:rsidP="004B0803">
      <w:proofErr w:type="spellStart"/>
      <w:r>
        <w:lastRenderedPageBreak/>
        <w:t>M</w:t>
      </w:r>
      <w:ins w:id="793" w:author="Michael S" w:date="2024-01-22T12:49:00Z">
        <w:r w:rsidR="008B505D">
          <w:t>ingu</w:t>
        </w:r>
      </w:ins>
      <w:proofErr w:type="spellEnd"/>
      <w:del w:id="794" w:author="Michael S" w:date="2024-01-22T12:49:00Z">
        <w:r w:rsidDel="008B505D">
          <w:delText>INGU</w:delText>
        </w:r>
      </w:del>
      <w:r>
        <w:t xml:space="preserve">$ keeps an eye on </w:t>
      </w:r>
      <w:proofErr w:type="gramStart"/>
      <w:r>
        <w:t>all of</w:t>
      </w:r>
      <w:proofErr w:type="gramEnd"/>
      <w:r>
        <w:t xml:space="preserve"> these components and reminds you if you are not on the path you want to be.</w:t>
      </w:r>
    </w:p>
    <w:sectPr w:rsidR="004B0803" w:rsidRPr="00231F88">
      <w:footerReference w:type="default" r:id="rId15"/>
      <w:pgSz w:w="12240" w:h="15840" w:code="1"/>
      <w:pgMar w:top="1094" w:right="2448" w:bottom="1771" w:left="121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9" w:author="Michael S" w:date="2024-01-22T10:18:00Z" w:initials="MS">
    <w:p w14:paraId="64E6E468" w14:textId="77777777" w:rsidR="0013256C" w:rsidRDefault="0013256C" w:rsidP="0013256C">
      <w:pPr>
        <w:pStyle w:val="CommentText"/>
      </w:pPr>
      <w:r>
        <w:rPr>
          <w:rStyle w:val="CommentReference"/>
        </w:rPr>
        <w:annotationRef/>
      </w:r>
      <w:r>
        <w:t>Insert</w:t>
      </w:r>
    </w:p>
  </w:comment>
  <w:comment w:id="53" w:author="Michael S" w:date="2024-01-22T10:20:00Z" w:initials="MS">
    <w:p w14:paraId="1E04A589" w14:textId="77777777" w:rsidR="00CC3AA5" w:rsidRDefault="00CC3AA5" w:rsidP="00CC3AA5">
      <w:pPr>
        <w:pStyle w:val="CommentText"/>
      </w:pPr>
      <w:r>
        <w:rPr>
          <w:rStyle w:val="CommentReference"/>
        </w:rPr>
        <w:annotationRef/>
      </w:r>
      <w:r>
        <w:t>This is good, but kind of dense and concatenated. Using bullets like this might help break it up into bite-sized pieces.</w:t>
      </w:r>
    </w:p>
  </w:comment>
  <w:comment w:id="179" w:author="Michael S" w:date="2024-01-22T11:18:00Z" w:initials="MS">
    <w:p w14:paraId="7D464587" w14:textId="77777777" w:rsidR="00CA0CCE" w:rsidRDefault="00CA0CCE" w:rsidP="00CA0CCE">
      <w:pPr>
        <w:pStyle w:val="CommentText"/>
      </w:pPr>
      <w:r>
        <w:rPr>
          <w:rStyle w:val="CommentReference"/>
        </w:rPr>
        <w:annotationRef/>
      </w:r>
      <w:r>
        <w:t>This was too long to be readable. I’ve adjusted it by putting the main verb (‘affect’) much closer to the beginning of the sentence, and reducing verbiage.</w:t>
      </w:r>
    </w:p>
  </w:comment>
  <w:comment w:id="172" w:author="Michael S" w:date="2024-01-22T11:23:00Z" w:initials="MS">
    <w:p w14:paraId="5971D030" w14:textId="77777777" w:rsidR="00622604" w:rsidRDefault="00622604" w:rsidP="00622604">
      <w:pPr>
        <w:pStyle w:val="CommentText"/>
      </w:pPr>
      <w:r>
        <w:rPr>
          <w:rStyle w:val="CommentReference"/>
        </w:rPr>
        <w:annotationRef/>
      </w:r>
      <w:r>
        <w:t>This seems like it’d more logically belong in the ‘Relationships’ section.</w:t>
      </w:r>
    </w:p>
  </w:comment>
  <w:comment w:id="233" w:author="Michael S" w:date="2024-01-22T11:26:00Z" w:initials="MS">
    <w:p w14:paraId="7886ADD5" w14:textId="77777777" w:rsidR="0072139F" w:rsidRDefault="0072139F" w:rsidP="0072139F">
      <w:pPr>
        <w:pStyle w:val="CommentText"/>
      </w:pPr>
      <w:r>
        <w:rPr>
          <w:rStyle w:val="CommentReference"/>
        </w:rPr>
        <w:annotationRef/>
      </w:r>
      <w:r>
        <w:t>The second person plural ‘we’ often produces the potential for in-apposition, like plural ‘we’ and singular ‘life’. Changing it to ‘you’ will usually help.</w:t>
      </w:r>
    </w:p>
  </w:comment>
  <w:comment w:id="387" w:author="Michael S" w:date="2024-01-22T11:54:00Z" w:initials="MS">
    <w:p w14:paraId="2E57FEF8" w14:textId="77777777" w:rsidR="005B445F" w:rsidRDefault="005B445F" w:rsidP="005B445F">
      <w:pPr>
        <w:pStyle w:val="CommentText"/>
      </w:pPr>
      <w:r>
        <w:rPr>
          <w:rStyle w:val="CommentReference"/>
        </w:rPr>
        <w:annotationRef/>
      </w:r>
      <w:r>
        <w:t>This seems like it’d be better off in an introductory or concluding section. This section is about housing, so the material about relationships etc. feels out of place.</w:t>
      </w:r>
    </w:p>
  </w:comment>
  <w:comment w:id="423" w:author="Michael S" w:date="2024-01-22T11:57:00Z" w:initials="MS">
    <w:p w14:paraId="150892AF" w14:textId="77777777" w:rsidR="00CD53E7" w:rsidRDefault="00CD53E7" w:rsidP="00CD53E7">
      <w:pPr>
        <w:pStyle w:val="CommentText"/>
      </w:pPr>
      <w:r>
        <w:rPr>
          <w:rStyle w:val="CommentReference"/>
        </w:rPr>
        <w:annotationRef/>
      </w:r>
      <w:r>
        <w:t>As a general stylistic point, the prose is often quite wordy. Cutting it back a bit will make it clearer, more readable, and more engaging.</w:t>
      </w:r>
    </w:p>
  </w:comment>
  <w:comment w:id="501" w:author="Michael S" w:date="2024-01-22T12:10:00Z" w:initials="MS">
    <w:p w14:paraId="1DC12F1B" w14:textId="77777777" w:rsidR="009D3731" w:rsidRDefault="009D3731" w:rsidP="009D3731">
      <w:pPr>
        <w:pStyle w:val="CommentText"/>
      </w:pPr>
      <w:r>
        <w:rPr>
          <w:rStyle w:val="CommentReference"/>
        </w:rPr>
        <w:annotationRef/>
      </w:r>
      <w:r>
        <w:t>Here again, this is much more direct, personal, and engaging. ‘going beyond your means’ sounds a little antiquated, and the ‘to make yourself feel better’ is kind of both stating the obvious while also being excessively vague.</w:t>
      </w:r>
    </w:p>
  </w:comment>
  <w:comment w:id="567" w:author="Michael S" w:date="2024-01-22T12:21:00Z" w:initials="MS">
    <w:p w14:paraId="112D495F" w14:textId="77777777" w:rsidR="008D4998" w:rsidRDefault="008D4998" w:rsidP="008D4998">
      <w:pPr>
        <w:pStyle w:val="CommentText"/>
      </w:pPr>
      <w:r>
        <w:rPr>
          <w:rStyle w:val="CommentReference"/>
        </w:rPr>
        <w:annotationRef/>
      </w:r>
      <w:r>
        <w:t>More vivid verbs would also be helpful. The prose is quite abstract, much of the time. Making it more tangible will make it more lively and persuasive.</w:t>
      </w:r>
    </w:p>
  </w:comment>
  <w:comment w:id="637" w:author="Michael S" w:date="2024-01-22T12:59:00Z" w:initials="MS">
    <w:p w14:paraId="459A3B77" w14:textId="77777777" w:rsidR="00053AD4" w:rsidRDefault="00053AD4" w:rsidP="00053AD4">
      <w:pPr>
        <w:pStyle w:val="CommentText"/>
      </w:pPr>
      <w:r>
        <w:rPr>
          <w:rStyle w:val="CommentReference"/>
        </w:rPr>
        <w:annotationRef/>
      </w:r>
      <w:r>
        <w:t>Not sure 17 years ago qualifies as ‘recent’...</w:t>
      </w:r>
    </w:p>
  </w:comment>
  <w:comment w:id="694" w:author="Michael S" w:date="2024-01-22T13:02:00Z" w:initials="MS">
    <w:p w14:paraId="514FD28F" w14:textId="77777777" w:rsidR="007173DE" w:rsidRDefault="007173DE" w:rsidP="007173DE">
      <w:pPr>
        <w:pStyle w:val="CommentText"/>
      </w:pPr>
      <w:r>
        <w:rPr>
          <w:rStyle w:val="CommentReference"/>
        </w:rPr>
        <w:annotationRef/>
      </w:r>
      <w:r>
        <w:t>There’s a fair bit of repetition of terms and phrases in close succession -- here, ‘opportunity’ in successive sentences. I’ve made any changes necessary directly, but it’d be a good thing to be aware of.</w:t>
      </w:r>
    </w:p>
  </w:comment>
  <w:comment w:id="706" w:author="Michael S" w:date="2024-01-22T12:41:00Z" w:initials="MS">
    <w:p w14:paraId="74EE8D82" w14:textId="505CB307" w:rsidR="001D5DCF" w:rsidRDefault="001D5DCF" w:rsidP="001D5DCF">
      <w:pPr>
        <w:pStyle w:val="CommentText"/>
      </w:pPr>
      <w:r>
        <w:rPr>
          <w:rStyle w:val="CommentReference"/>
        </w:rPr>
        <w:annotationRef/>
      </w:r>
      <w:r>
        <w:t>You use this quotation right at the beginning, so consider replacing it with a different one here -- or there, depending on where you think it works best. I think it’s probably better off at the beginning.</w:t>
      </w:r>
    </w:p>
  </w:comment>
  <w:comment w:id="719" w:author="Michael S" w:date="2024-01-22T12:42:00Z" w:initials="MS">
    <w:p w14:paraId="4CE4E7A3" w14:textId="77777777" w:rsidR="0087624C" w:rsidRDefault="0087624C" w:rsidP="0087624C">
      <w:pPr>
        <w:pStyle w:val="CommentText"/>
      </w:pPr>
      <w:r>
        <w:rPr>
          <w:rStyle w:val="CommentReference"/>
        </w:rPr>
        <w:annotationRef/>
      </w:r>
      <w:r>
        <w:t xml:space="preserve">Here, for example, the plural causes weirdness: we don’t live lives; each of us lives our own singular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E6E468" w15:done="0"/>
  <w15:commentEx w15:paraId="1E04A589" w15:done="0"/>
  <w15:commentEx w15:paraId="7D464587" w15:done="0"/>
  <w15:commentEx w15:paraId="5971D030" w15:done="0"/>
  <w15:commentEx w15:paraId="7886ADD5" w15:done="0"/>
  <w15:commentEx w15:paraId="2E57FEF8" w15:done="0"/>
  <w15:commentEx w15:paraId="150892AF" w15:done="0"/>
  <w15:commentEx w15:paraId="1DC12F1B" w15:done="0"/>
  <w15:commentEx w15:paraId="112D495F" w15:done="0"/>
  <w15:commentEx w15:paraId="459A3B77" w15:done="0"/>
  <w15:commentEx w15:paraId="514FD28F" w15:done="0"/>
  <w15:commentEx w15:paraId="74EE8D82" w15:done="0"/>
  <w15:commentEx w15:paraId="4CE4E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7D7C9D" w16cex:dateUtc="2024-01-22T02:18:00Z"/>
  <w16cex:commentExtensible w16cex:durableId="58842185" w16cex:dateUtc="2024-01-22T02:20:00Z"/>
  <w16cex:commentExtensible w16cex:durableId="14987C22" w16cex:dateUtc="2024-01-22T03:18:00Z"/>
  <w16cex:commentExtensible w16cex:durableId="265257CE" w16cex:dateUtc="2024-01-22T03:23:00Z"/>
  <w16cex:commentExtensible w16cex:durableId="0437561D" w16cex:dateUtc="2024-01-22T03:26:00Z"/>
  <w16cex:commentExtensible w16cex:durableId="31FB366F" w16cex:dateUtc="2024-01-22T03:54:00Z"/>
  <w16cex:commentExtensible w16cex:durableId="782F20F0" w16cex:dateUtc="2024-01-22T03:57:00Z"/>
  <w16cex:commentExtensible w16cex:durableId="28A0144B" w16cex:dateUtc="2024-01-22T04:10:00Z"/>
  <w16cex:commentExtensible w16cex:durableId="4E2EA0C6" w16cex:dateUtc="2024-01-22T04:21:00Z"/>
  <w16cex:commentExtensible w16cex:durableId="7EA3BE47" w16cex:dateUtc="2024-01-22T04:59:00Z"/>
  <w16cex:commentExtensible w16cex:durableId="56256319" w16cex:dateUtc="2024-01-22T05:02:00Z"/>
  <w16cex:commentExtensible w16cex:durableId="094ADCD0" w16cex:dateUtc="2024-01-22T04:41:00Z"/>
  <w16cex:commentExtensible w16cex:durableId="0A96A38B" w16cex:dateUtc="2024-01-22T0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E6E468" w16cid:durableId="057D7C9D"/>
  <w16cid:commentId w16cid:paraId="1E04A589" w16cid:durableId="58842185"/>
  <w16cid:commentId w16cid:paraId="7D464587" w16cid:durableId="14987C22"/>
  <w16cid:commentId w16cid:paraId="5971D030" w16cid:durableId="265257CE"/>
  <w16cid:commentId w16cid:paraId="7886ADD5" w16cid:durableId="0437561D"/>
  <w16cid:commentId w16cid:paraId="2E57FEF8" w16cid:durableId="31FB366F"/>
  <w16cid:commentId w16cid:paraId="150892AF" w16cid:durableId="782F20F0"/>
  <w16cid:commentId w16cid:paraId="1DC12F1B" w16cid:durableId="28A0144B"/>
  <w16cid:commentId w16cid:paraId="112D495F" w16cid:durableId="4E2EA0C6"/>
  <w16cid:commentId w16cid:paraId="459A3B77" w16cid:durableId="7EA3BE47"/>
  <w16cid:commentId w16cid:paraId="514FD28F" w16cid:durableId="56256319"/>
  <w16cid:commentId w16cid:paraId="74EE8D82" w16cid:durableId="094ADCD0"/>
  <w16cid:commentId w16cid:paraId="4CE4E7A3" w16cid:durableId="0A96A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E7CBB" w14:textId="77777777" w:rsidR="00F07DB0" w:rsidRDefault="00F07DB0">
      <w:pPr>
        <w:spacing w:line="240" w:lineRule="auto"/>
      </w:pPr>
      <w:r>
        <w:separator/>
      </w:r>
    </w:p>
    <w:p w14:paraId="19D407CC" w14:textId="77777777" w:rsidR="00F07DB0" w:rsidRDefault="00F07DB0"/>
  </w:endnote>
  <w:endnote w:type="continuationSeparator" w:id="0">
    <w:p w14:paraId="73E56C50" w14:textId="77777777" w:rsidR="00F07DB0" w:rsidRDefault="00F07DB0">
      <w:pPr>
        <w:spacing w:line="240" w:lineRule="auto"/>
      </w:pPr>
      <w:r>
        <w:continuationSeparator/>
      </w:r>
    </w:p>
    <w:p w14:paraId="43791C31" w14:textId="77777777" w:rsidR="00F07DB0" w:rsidRDefault="00F07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20326"/>
      <w:docPartObj>
        <w:docPartGallery w:val="Page Numbers (Bottom of Page)"/>
        <w:docPartUnique/>
      </w:docPartObj>
    </w:sdtPr>
    <w:sdtContent>
      <w:p w14:paraId="4F7FDB20" w14:textId="77777777" w:rsidR="00070E8A" w:rsidRDefault="00BA6BCF">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1585D" w14:textId="77777777" w:rsidR="00F07DB0" w:rsidRDefault="00F07DB0">
      <w:pPr>
        <w:spacing w:line="240" w:lineRule="auto"/>
      </w:pPr>
      <w:r>
        <w:separator/>
      </w:r>
    </w:p>
    <w:p w14:paraId="48B7A41A" w14:textId="77777777" w:rsidR="00F07DB0" w:rsidRDefault="00F07DB0"/>
  </w:footnote>
  <w:footnote w:type="continuationSeparator" w:id="0">
    <w:p w14:paraId="760FBA93" w14:textId="77777777" w:rsidR="00F07DB0" w:rsidRDefault="00F07DB0">
      <w:pPr>
        <w:spacing w:line="240" w:lineRule="auto"/>
      </w:pPr>
      <w:r>
        <w:continuationSeparator/>
      </w:r>
    </w:p>
    <w:p w14:paraId="547593D6" w14:textId="77777777" w:rsidR="00F07DB0" w:rsidRDefault="00F07D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80004"/>
    <w:multiLevelType w:val="hybridMultilevel"/>
    <w:tmpl w:val="8596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B5824"/>
    <w:multiLevelType w:val="hybridMultilevel"/>
    <w:tmpl w:val="36FA9352"/>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16cid:durableId="229538208">
    <w:abstractNumId w:val="1"/>
  </w:num>
  <w:num w:numId="2" w16cid:durableId="1576355792">
    <w:abstractNumId w:val="2"/>
  </w:num>
  <w:num w:numId="3" w16cid:durableId="1546791113">
    <w:abstractNumId w:val="3"/>
  </w:num>
  <w:num w:numId="4" w16cid:durableId="1870413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hael S">
    <w15:presenceInfo w15:providerId="None" w15:userId="Michael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CF"/>
    <w:rsid w:val="000252E4"/>
    <w:rsid w:val="00053AD4"/>
    <w:rsid w:val="00054C1D"/>
    <w:rsid w:val="000677D1"/>
    <w:rsid w:val="00070E8A"/>
    <w:rsid w:val="00093531"/>
    <w:rsid w:val="00093FF7"/>
    <w:rsid w:val="000B6C1D"/>
    <w:rsid w:val="000B7452"/>
    <w:rsid w:val="000D12EB"/>
    <w:rsid w:val="000E1879"/>
    <w:rsid w:val="000F4DD5"/>
    <w:rsid w:val="00103BB1"/>
    <w:rsid w:val="00105D96"/>
    <w:rsid w:val="001101A6"/>
    <w:rsid w:val="00110CF6"/>
    <w:rsid w:val="00114623"/>
    <w:rsid w:val="001179A1"/>
    <w:rsid w:val="0013256C"/>
    <w:rsid w:val="00153251"/>
    <w:rsid w:val="00155723"/>
    <w:rsid w:val="0017460D"/>
    <w:rsid w:val="00197872"/>
    <w:rsid w:val="001A4351"/>
    <w:rsid w:val="001C78AB"/>
    <w:rsid w:val="001D5DCF"/>
    <w:rsid w:val="001F1945"/>
    <w:rsid w:val="00201068"/>
    <w:rsid w:val="00231F88"/>
    <w:rsid w:val="002535F5"/>
    <w:rsid w:val="0027496C"/>
    <w:rsid w:val="00277A31"/>
    <w:rsid w:val="002B338A"/>
    <w:rsid w:val="002E16BC"/>
    <w:rsid w:val="002E451D"/>
    <w:rsid w:val="002E51AA"/>
    <w:rsid w:val="00301120"/>
    <w:rsid w:val="00332018"/>
    <w:rsid w:val="00353B3C"/>
    <w:rsid w:val="00356859"/>
    <w:rsid w:val="00394352"/>
    <w:rsid w:val="003A388A"/>
    <w:rsid w:val="003A7F1F"/>
    <w:rsid w:val="004158FF"/>
    <w:rsid w:val="00415B3A"/>
    <w:rsid w:val="00440E8F"/>
    <w:rsid w:val="004608E6"/>
    <w:rsid w:val="0046635B"/>
    <w:rsid w:val="004B0803"/>
    <w:rsid w:val="004C2BEB"/>
    <w:rsid w:val="004D5367"/>
    <w:rsid w:val="004E35A8"/>
    <w:rsid w:val="004E3E50"/>
    <w:rsid w:val="004E66ED"/>
    <w:rsid w:val="00504CD2"/>
    <w:rsid w:val="005175E8"/>
    <w:rsid w:val="005525E8"/>
    <w:rsid w:val="005627B9"/>
    <w:rsid w:val="005662DA"/>
    <w:rsid w:val="0059216F"/>
    <w:rsid w:val="005B445F"/>
    <w:rsid w:val="005C521F"/>
    <w:rsid w:val="005D6343"/>
    <w:rsid w:val="005E1552"/>
    <w:rsid w:val="00604BA6"/>
    <w:rsid w:val="00622604"/>
    <w:rsid w:val="006254F8"/>
    <w:rsid w:val="00651854"/>
    <w:rsid w:val="00656BDF"/>
    <w:rsid w:val="00656EF5"/>
    <w:rsid w:val="006634D2"/>
    <w:rsid w:val="0068368B"/>
    <w:rsid w:val="006B2E98"/>
    <w:rsid w:val="006B76D3"/>
    <w:rsid w:val="007173DE"/>
    <w:rsid w:val="0072139F"/>
    <w:rsid w:val="00732BA9"/>
    <w:rsid w:val="0073444B"/>
    <w:rsid w:val="007613F0"/>
    <w:rsid w:val="0076153B"/>
    <w:rsid w:val="00770CE6"/>
    <w:rsid w:val="007964D9"/>
    <w:rsid w:val="007B35F1"/>
    <w:rsid w:val="007B5ACE"/>
    <w:rsid w:val="007B7955"/>
    <w:rsid w:val="007C1A93"/>
    <w:rsid w:val="007D50D2"/>
    <w:rsid w:val="007D5245"/>
    <w:rsid w:val="007F43AF"/>
    <w:rsid w:val="008306AA"/>
    <w:rsid w:val="00847028"/>
    <w:rsid w:val="00857F1E"/>
    <w:rsid w:val="0086778E"/>
    <w:rsid w:val="0087624C"/>
    <w:rsid w:val="00883785"/>
    <w:rsid w:val="008A13F6"/>
    <w:rsid w:val="008B505D"/>
    <w:rsid w:val="008B75A4"/>
    <w:rsid w:val="008C5928"/>
    <w:rsid w:val="008D4998"/>
    <w:rsid w:val="008D7EB6"/>
    <w:rsid w:val="00937ECE"/>
    <w:rsid w:val="00943FC5"/>
    <w:rsid w:val="00946F47"/>
    <w:rsid w:val="00967A1F"/>
    <w:rsid w:val="0097360D"/>
    <w:rsid w:val="00985859"/>
    <w:rsid w:val="009861FE"/>
    <w:rsid w:val="009874C2"/>
    <w:rsid w:val="00993F71"/>
    <w:rsid w:val="009A0C47"/>
    <w:rsid w:val="009B0AA1"/>
    <w:rsid w:val="009D3731"/>
    <w:rsid w:val="009E1297"/>
    <w:rsid w:val="00A1104C"/>
    <w:rsid w:val="00A112BB"/>
    <w:rsid w:val="00A11948"/>
    <w:rsid w:val="00A21E06"/>
    <w:rsid w:val="00A274D5"/>
    <w:rsid w:val="00A425E2"/>
    <w:rsid w:val="00A440D1"/>
    <w:rsid w:val="00A44C6F"/>
    <w:rsid w:val="00A4552A"/>
    <w:rsid w:val="00A523D5"/>
    <w:rsid w:val="00A56DDA"/>
    <w:rsid w:val="00A635F5"/>
    <w:rsid w:val="00A65FAA"/>
    <w:rsid w:val="00A7161C"/>
    <w:rsid w:val="00A86B9F"/>
    <w:rsid w:val="00AB19FB"/>
    <w:rsid w:val="00AB3D6D"/>
    <w:rsid w:val="00AE4DF2"/>
    <w:rsid w:val="00B14DDD"/>
    <w:rsid w:val="00B34E90"/>
    <w:rsid w:val="00B80CB6"/>
    <w:rsid w:val="00B83215"/>
    <w:rsid w:val="00B91982"/>
    <w:rsid w:val="00B970DB"/>
    <w:rsid w:val="00BA15AD"/>
    <w:rsid w:val="00BA6BCF"/>
    <w:rsid w:val="00BD5335"/>
    <w:rsid w:val="00BF39B1"/>
    <w:rsid w:val="00C15FF0"/>
    <w:rsid w:val="00C277A7"/>
    <w:rsid w:val="00C431BA"/>
    <w:rsid w:val="00C842CF"/>
    <w:rsid w:val="00C937FB"/>
    <w:rsid w:val="00C9555D"/>
    <w:rsid w:val="00CA0CCE"/>
    <w:rsid w:val="00CA37A5"/>
    <w:rsid w:val="00CB7026"/>
    <w:rsid w:val="00CC3AA5"/>
    <w:rsid w:val="00CC709C"/>
    <w:rsid w:val="00CD53E7"/>
    <w:rsid w:val="00CF608D"/>
    <w:rsid w:val="00D0234C"/>
    <w:rsid w:val="00D17266"/>
    <w:rsid w:val="00D227F3"/>
    <w:rsid w:val="00D35925"/>
    <w:rsid w:val="00D35D8A"/>
    <w:rsid w:val="00D43330"/>
    <w:rsid w:val="00D52DEA"/>
    <w:rsid w:val="00D64A07"/>
    <w:rsid w:val="00D70BFE"/>
    <w:rsid w:val="00D80E47"/>
    <w:rsid w:val="00D8731A"/>
    <w:rsid w:val="00D938EF"/>
    <w:rsid w:val="00DA1981"/>
    <w:rsid w:val="00DA5016"/>
    <w:rsid w:val="00DB2B2A"/>
    <w:rsid w:val="00DC0259"/>
    <w:rsid w:val="00DC7EFA"/>
    <w:rsid w:val="00E34ED2"/>
    <w:rsid w:val="00E500B3"/>
    <w:rsid w:val="00E9311C"/>
    <w:rsid w:val="00EA56F4"/>
    <w:rsid w:val="00EE4174"/>
    <w:rsid w:val="00F07DB0"/>
    <w:rsid w:val="00F1468D"/>
    <w:rsid w:val="00F52AC0"/>
    <w:rsid w:val="00F75977"/>
    <w:rsid w:val="00F81831"/>
    <w:rsid w:val="00F97C1C"/>
    <w:rsid w:val="00FB01A2"/>
    <w:rsid w:val="00FB72B9"/>
    <w:rsid w:val="00FC0DAF"/>
    <w:rsid w:val="00FE114E"/>
    <w:rsid w:val="00FE1EBB"/>
    <w:rsid w:val="00FF0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9F3ED4"/>
  <w15:chartTrackingRefBased/>
  <w15:docId w15:val="{F474FB78-7D45-9646-A1E9-B437300A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rsid w:val="00D8731A"/>
    <w:pPr>
      <w:keepNext/>
      <w:keepLines/>
      <w:spacing w:before="140" w:after="120" w:line="360" w:lineRule="auto"/>
      <w:jc w:val="center"/>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sid w:val="00D8731A"/>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651854"/>
    <w:pPr>
      <w:spacing w:after="0" w:line="240" w:lineRule="auto"/>
    </w:pPr>
  </w:style>
  <w:style w:type="character" w:styleId="CommentReference">
    <w:name w:val="annotation reference"/>
    <w:basedOn w:val="DefaultParagraphFont"/>
    <w:uiPriority w:val="99"/>
    <w:semiHidden/>
    <w:unhideWhenUsed/>
    <w:rsid w:val="0013256C"/>
    <w:rPr>
      <w:sz w:val="16"/>
      <w:szCs w:val="16"/>
    </w:rPr>
  </w:style>
  <w:style w:type="paragraph" w:styleId="CommentText">
    <w:name w:val="annotation text"/>
    <w:basedOn w:val="Normal"/>
    <w:link w:val="CommentTextChar"/>
    <w:uiPriority w:val="99"/>
    <w:unhideWhenUsed/>
    <w:rsid w:val="0013256C"/>
    <w:pPr>
      <w:spacing w:line="240" w:lineRule="auto"/>
    </w:pPr>
    <w:rPr>
      <w:sz w:val="20"/>
      <w:szCs w:val="20"/>
    </w:rPr>
  </w:style>
  <w:style w:type="character" w:customStyle="1" w:styleId="CommentTextChar">
    <w:name w:val="Comment Text Char"/>
    <w:basedOn w:val="DefaultParagraphFont"/>
    <w:link w:val="CommentText"/>
    <w:uiPriority w:val="99"/>
    <w:rsid w:val="0013256C"/>
    <w:rPr>
      <w:sz w:val="20"/>
      <w:szCs w:val="20"/>
    </w:rPr>
  </w:style>
  <w:style w:type="paragraph" w:styleId="CommentSubject">
    <w:name w:val="annotation subject"/>
    <w:basedOn w:val="CommentText"/>
    <w:next w:val="CommentText"/>
    <w:link w:val="CommentSubjectChar"/>
    <w:uiPriority w:val="99"/>
    <w:semiHidden/>
    <w:unhideWhenUsed/>
    <w:rsid w:val="0013256C"/>
    <w:rPr>
      <w:b/>
      <w:bCs/>
    </w:rPr>
  </w:style>
  <w:style w:type="character" w:customStyle="1" w:styleId="CommentSubjectChar">
    <w:name w:val="Comment Subject Char"/>
    <w:basedOn w:val="CommentTextChar"/>
    <w:link w:val="CommentSubject"/>
    <w:uiPriority w:val="99"/>
    <w:semiHidden/>
    <w:rsid w:val="001325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F478A7299093429789C3F277096A8C"/>
        <w:category>
          <w:name w:val="General"/>
          <w:gallery w:val="placeholder"/>
        </w:category>
        <w:types>
          <w:type w:val="bbPlcHdr"/>
        </w:types>
        <w:behaviors>
          <w:behavior w:val="content"/>
        </w:behaviors>
        <w:guid w:val="{4FD5127F-0A29-CC46-A298-08D7AEEE16CC}"/>
      </w:docPartPr>
      <w:docPartBody>
        <w:p w:rsidR="000431B8" w:rsidRDefault="00000000">
          <w:pPr>
            <w:pStyle w:val="B9F478A7299093429789C3F277096A8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B8"/>
    <w:rsid w:val="0004130C"/>
    <w:rsid w:val="000431B8"/>
    <w:rsid w:val="001A7248"/>
    <w:rsid w:val="004F2DF0"/>
    <w:rsid w:val="0058089E"/>
    <w:rsid w:val="00740CFC"/>
    <w:rsid w:val="00905937"/>
    <w:rsid w:val="009626D6"/>
    <w:rsid w:val="0098795C"/>
    <w:rsid w:val="009D0474"/>
    <w:rsid w:val="00D074B6"/>
    <w:rsid w:val="00D9323C"/>
    <w:rsid w:val="00EE4174"/>
    <w:rsid w:val="00FF0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F478A7299093429789C3F277096A8C">
    <w:name w:val="B9F478A7299093429789C3F277096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551D2-FF9B-7046-B780-EB37660C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Johnnie Watson</cp:lastModifiedBy>
  <cp:revision>2</cp:revision>
  <dcterms:created xsi:type="dcterms:W3CDTF">2025-06-05T17:52:00Z</dcterms:created>
  <dcterms:modified xsi:type="dcterms:W3CDTF">2025-06-05T17:52:00Z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